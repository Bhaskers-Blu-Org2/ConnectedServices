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2EAE6" w14:textId="5DCA5C75" w:rsidR="00B53819" w:rsidRPr="00B53819" w:rsidRDefault="00B53819" w:rsidP="00B53819">
      <w:pPr>
        <w:pStyle w:val="Title"/>
        <w:jc w:val="center"/>
        <w:rPr>
          <w:i/>
          <w:color w:val="FF0000"/>
        </w:rPr>
      </w:pPr>
      <w:r w:rsidRPr="00B53819">
        <w:rPr>
          <w:i/>
          <w:color w:val="FF0000"/>
        </w:rPr>
        <w:t>DRAFT</w:t>
      </w:r>
    </w:p>
    <w:p w14:paraId="0EEF2479" w14:textId="60E9C292" w:rsidR="0012556D" w:rsidRDefault="00A33045" w:rsidP="00B53819">
      <w:pPr>
        <w:pStyle w:val="Title"/>
        <w:jc w:val="left"/>
      </w:pPr>
      <w:r>
        <w:t>Con</w:t>
      </w:r>
      <w:bookmarkStart w:id="0" w:name="_GoBack"/>
      <w:bookmarkEnd w:id="0"/>
      <w:r>
        <w:t>nected Services SDK</w:t>
      </w:r>
      <w:r w:rsidR="00523952">
        <w:t xml:space="preserve"> Overview</w:t>
      </w:r>
    </w:p>
    <w:p w14:paraId="0756F8CC" w14:textId="4BB9751A" w:rsidR="00A33045" w:rsidRDefault="00167F3B" w:rsidP="001C5522">
      <w:r>
        <w:t>S</w:t>
      </w:r>
      <w:r w:rsidR="00A33045" w:rsidRPr="000E0806">
        <w:t xml:space="preserve">ervice providers use the Connected Services SDK to create Visual Studio extensions that let app developers integrate the services into their app without leaving the Visual Studio IDE. </w:t>
      </w:r>
    </w:p>
    <w:p w14:paraId="35E3ACB3" w14:textId="095AE6B5" w:rsidR="00A33045" w:rsidRPr="000E0806" w:rsidRDefault="00A33045" w:rsidP="001C5522">
      <w:r w:rsidRPr="000E0806">
        <w:t xml:space="preserve">The Connected Services SDK gives the app developer a well-known entry point </w:t>
      </w:r>
      <w:r>
        <w:t>for</w:t>
      </w:r>
      <w:r w:rsidRPr="000E0806">
        <w:t xml:space="preserve"> adding </w:t>
      </w:r>
      <w:r>
        <w:t>your</w:t>
      </w:r>
      <w:r w:rsidRPr="000E0806">
        <w:t xml:space="preserve"> service</w:t>
      </w:r>
      <w:r w:rsidR="00523952">
        <w:t xml:space="preserve"> to their projects</w:t>
      </w:r>
      <w:r w:rsidRPr="000E0806">
        <w:t xml:space="preserve">, </w:t>
      </w:r>
      <w:r>
        <w:t xml:space="preserve">but </w:t>
      </w:r>
      <w:r w:rsidR="002906AF">
        <w:t>give</w:t>
      </w:r>
      <w:ins w:id="1" w:author="Steve Lasker" w:date="2015-04-06T12:33:00Z">
        <w:r w:rsidR="007E7B24">
          <w:t>s</w:t>
        </w:r>
      </w:ins>
      <w:r w:rsidR="002906AF">
        <w:t xml:space="preserve"> </w:t>
      </w:r>
      <w:r w:rsidR="00523952">
        <w:t xml:space="preserve">you </w:t>
      </w:r>
      <w:r w:rsidR="002906AF">
        <w:t>the service provider</w:t>
      </w:r>
      <w:r>
        <w:t xml:space="preserve"> </w:t>
      </w:r>
      <w:r w:rsidRPr="000E0806">
        <w:t xml:space="preserve">complete control over the configuration process, from simply adding an authentication key to the app config file, to adding </w:t>
      </w:r>
      <w:del w:id="2" w:author="Steve Lasker" w:date="2015-04-06T12:33:00Z">
        <w:r w:rsidRPr="000E0806" w:rsidDel="007E7B24">
          <w:delText xml:space="preserve">assemblies </w:delText>
        </w:r>
      </w:del>
      <w:proofErr w:type="spellStart"/>
      <w:ins w:id="3" w:author="Steve Lasker" w:date="2015-04-06T12:33:00Z">
        <w:r w:rsidR="007E7B24">
          <w:t>NuGets</w:t>
        </w:r>
        <w:proofErr w:type="spellEnd"/>
        <w:r w:rsidR="007E7B24">
          <w:t xml:space="preserve"> </w:t>
        </w:r>
      </w:ins>
      <w:r w:rsidRPr="000E0806">
        <w:t>and reference</w:t>
      </w:r>
      <w:ins w:id="4" w:author="Patrick Sheahan" w:date="2015-04-06T15:11:00Z">
        <w:r w:rsidR="00F24237">
          <w:t>s</w:t>
        </w:r>
      </w:ins>
      <w:r w:rsidRPr="000E0806">
        <w:t xml:space="preserve">, </w:t>
      </w:r>
      <w:r>
        <w:t>to</w:t>
      </w:r>
      <w:r w:rsidRPr="000E0806">
        <w:t xml:space="preserve"> creating or modifying code and other project files. The provider extension can be targeted to any language or project type supported by Visual Studio. </w:t>
      </w:r>
    </w:p>
    <w:p w14:paraId="13D555BB" w14:textId="17FF6F05" w:rsidR="00A33045" w:rsidRPr="000E0806" w:rsidRDefault="007E7B24" w:rsidP="001C5522">
      <w:ins w:id="5" w:author="Steve Lasker" w:date="2015-04-06T12:34:00Z">
        <w:r>
          <w:t xml:space="preserve">Visual Studio comes with several Connected Services pre-installed, or </w:t>
        </w:r>
      </w:ins>
      <w:r w:rsidR="00523952">
        <w:t>the app developer</w:t>
      </w:r>
      <w:ins w:id="6" w:author="Steve Lasker" w:date="2015-04-06T12:34:00Z">
        <w:r>
          <w:t xml:space="preserve"> can add to the installed providers using the Visual Studio Gallery. </w:t>
        </w:r>
      </w:ins>
      <w:r w:rsidR="00A33045" w:rsidRPr="000E0806">
        <w:t>After the extension is installed by the app developer</w:t>
      </w:r>
      <w:del w:id="7" w:author="Steve Lasker" w:date="2015-04-06T12:34:00Z">
        <w:r w:rsidR="00A33045" w:rsidRPr="000E0806" w:rsidDel="007E7B24">
          <w:delText xml:space="preserve"> from the Visual Studio gallery</w:delText>
        </w:r>
      </w:del>
      <w:r w:rsidR="00A33045" w:rsidRPr="000E0806">
        <w:t xml:space="preserve">, they select it from the Add Connected Services dialog, providing them with a well-known path to integrate the service. </w:t>
      </w:r>
    </w:p>
    <w:p w14:paraId="7A46AB0A" w14:textId="77777777" w:rsidR="00A33045" w:rsidRDefault="00A33045" w:rsidP="001C5522">
      <w:pPr>
        <w:pStyle w:val="Heading1"/>
      </w:pPr>
      <w:r>
        <w:t>Why Connected Services?</w:t>
      </w:r>
    </w:p>
    <w:p w14:paraId="041CA31C" w14:textId="77777777" w:rsidR="002906AF" w:rsidRDefault="00A33045" w:rsidP="001C5522">
      <w:r>
        <w:t xml:space="preserve">Visual Studio has long supported adding </w:t>
      </w:r>
      <w:del w:id="8" w:author="Steve Lasker" w:date="2015-04-06T12:35:00Z">
        <w:r w:rsidDel="007E7B24">
          <w:delText xml:space="preserve">XML Web </w:delText>
        </w:r>
      </w:del>
      <w:r>
        <w:t xml:space="preserve">Services to a project through the </w:t>
      </w:r>
      <w:r>
        <w:rPr>
          <w:b/>
        </w:rPr>
        <w:t xml:space="preserve">Add Service Reference </w:t>
      </w:r>
      <w:r>
        <w:t>dialog</w:t>
      </w:r>
      <w:del w:id="9" w:author="Steve Lasker" w:date="2015-04-06T12:35:00Z">
        <w:r w:rsidDel="007E7B24">
          <w:delText xml:space="preserve">, the </w:delText>
        </w:r>
        <w:r w:rsidDel="007E7B24">
          <w:rPr>
            <w:b/>
          </w:rPr>
          <w:delText xml:space="preserve">Extensions and Updates </w:delText>
        </w:r>
        <w:r w:rsidDel="007E7B24">
          <w:delText>tool</w:delText>
        </w:r>
        <w:r w:rsidR="00AD07A0" w:rsidDel="007E7B24">
          <w:delText>,</w:delText>
        </w:r>
        <w:r w:rsidDel="007E7B24">
          <w:delText xml:space="preserve"> and through Nuget packages</w:delText>
        </w:r>
      </w:del>
      <w:r>
        <w:t xml:space="preserve">. But app developers </w:t>
      </w:r>
      <w:r w:rsidR="00AD07A0">
        <w:t>have</w:t>
      </w:r>
      <w:r>
        <w:t xml:space="preserve"> to know where to find the</w:t>
      </w:r>
      <w:r w:rsidR="00AD07A0">
        <w:t>se</w:t>
      </w:r>
      <w:r>
        <w:t xml:space="preserve"> services and had to </w:t>
      </w:r>
      <w:r w:rsidR="00AD07A0">
        <w:t xml:space="preserve">learn how integrate them into their projects </w:t>
      </w:r>
      <w:r w:rsidR="00EC2A74">
        <w:t xml:space="preserve">using procedures specific to the service. </w:t>
      </w:r>
      <w:r w:rsidR="002906AF">
        <w:t>P</w:t>
      </w:r>
      <w:r w:rsidR="00EC2A74">
        <w:t xml:space="preserve">roviders </w:t>
      </w:r>
      <w:r w:rsidR="002906AF">
        <w:t>had to write or wrap their service in Windows Communication Foundation (WCF) classes and were restricted to the programming language and platforms that they could target and the authentication implementation.</w:t>
      </w:r>
    </w:p>
    <w:p w14:paraId="59AA220B" w14:textId="77777777" w:rsidR="002906AF" w:rsidRDefault="002906AF" w:rsidP="001C5522">
      <w:r>
        <w:t>Connected Services address these limitations by letting you:</w:t>
      </w:r>
    </w:p>
    <w:p w14:paraId="6EE8D4AA" w14:textId="77777777" w:rsidR="002906AF" w:rsidRDefault="00895930" w:rsidP="001C5522">
      <w:pPr>
        <w:pStyle w:val="ListParagraph"/>
        <w:numPr>
          <w:ilvl w:val="0"/>
          <w:numId w:val="1"/>
        </w:numPr>
      </w:pPr>
      <w:r>
        <w:t>Provide discovery of your service directly in Visual Studio.</w:t>
      </w:r>
    </w:p>
    <w:p w14:paraId="75336156" w14:textId="3AEA3EF6" w:rsidR="00895930" w:rsidRDefault="00895930" w:rsidP="001C5522">
      <w:pPr>
        <w:pStyle w:val="ListParagraph"/>
        <w:numPr>
          <w:ilvl w:val="0"/>
          <w:numId w:val="1"/>
        </w:numPr>
      </w:pPr>
      <w:r>
        <w:t xml:space="preserve">Configure the service using the </w:t>
      </w:r>
      <w:r>
        <w:rPr>
          <w:b/>
        </w:rPr>
        <w:t xml:space="preserve">Add Connected Service </w:t>
      </w:r>
      <w:r w:rsidR="00A37890">
        <w:t>window</w:t>
      </w:r>
      <w:r>
        <w:t xml:space="preserve"> that provides a common UI that is fully customizable.  </w:t>
      </w:r>
    </w:p>
    <w:p w14:paraId="4F2A0984" w14:textId="77777777" w:rsidR="002906AF" w:rsidRDefault="002906AF" w:rsidP="001C5522">
      <w:pPr>
        <w:pStyle w:val="ListParagraph"/>
        <w:numPr>
          <w:ilvl w:val="0"/>
          <w:numId w:val="1"/>
        </w:numPr>
      </w:pPr>
      <w:r>
        <w:t>Collect and use the configuration data of your choice.</w:t>
      </w:r>
    </w:p>
    <w:p w14:paraId="1ABBEEBD" w14:textId="77777777" w:rsidR="002906AF" w:rsidRDefault="002906AF" w:rsidP="001C5522">
      <w:pPr>
        <w:pStyle w:val="ListParagraph"/>
        <w:numPr>
          <w:ilvl w:val="0"/>
          <w:numId w:val="1"/>
        </w:numPr>
      </w:pPr>
      <w:r>
        <w:t>Target any programming language and platform supported by Visual Studio.</w:t>
      </w:r>
    </w:p>
    <w:p w14:paraId="36C27DB6" w14:textId="77777777" w:rsidR="00A33045" w:rsidRDefault="002906AF" w:rsidP="001C5522">
      <w:pPr>
        <w:pStyle w:val="ListParagraph"/>
        <w:numPr>
          <w:ilvl w:val="0"/>
          <w:numId w:val="1"/>
        </w:numPr>
      </w:pPr>
      <w:r>
        <w:t xml:space="preserve"> Use any type of communication protocol, such as </w:t>
      </w:r>
      <w:proofErr w:type="spellStart"/>
      <w:r>
        <w:t>JSon</w:t>
      </w:r>
      <w:proofErr w:type="spellEnd"/>
      <w:r>
        <w:t>.</w:t>
      </w:r>
    </w:p>
    <w:p w14:paraId="5E5D79AB" w14:textId="77777777" w:rsidR="002906AF" w:rsidRDefault="002906AF" w:rsidP="001C5522">
      <w:pPr>
        <w:pStyle w:val="ListParagraph"/>
        <w:numPr>
          <w:ilvl w:val="0"/>
          <w:numId w:val="1"/>
        </w:numPr>
      </w:pPr>
      <w:r>
        <w:t>Authenticate users in the way that best suits your service.</w:t>
      </w:r>
    </w:p>
    <w:p w14:paraId="43118B0F" w14:textId="77777777" w:rsidR="00895930" w:rsidRDefault="00895930" w:rsidP="001C5522">
      <w:pPr>
        <w:pStyle w:val="ListParagraph"/>
        <w:numPr>
          <w:ilvl w:val="0"/>
          <w:numId w:val="1"/>
        </w:numPr>
      </w:pPr>
      <w:r>
        <w:t xml:space="preserve">Modify the app project by using Connected Services helper classes or by using the full power of the Visual Studio SDK </w:t>
      </w:r>
      <w:del w:id="10" w:author="Steve Lasker" w:date="2015-04-06T12:36:00Z">
        <w:r w:rsidDel="007E7B24">
          <w:delText>extensibilty</w:delText>
        </w:r>
      </w:del>
      <w:ins w:id="11" w:author="Steve Lasker" w:date="2015-04-06T12:36:00Z">
        <w:r w:rsidR="007E7B24">
          <w:t>extensibility</w:t>
        </w:r>
      </w:ins>
      <w:r>
        <w:t xml:space="preserve"> </w:t>
      </w:r>
      <w:proofErr w:type="spellStart"/>
      <w:proofErr w:type="gramStart"/>
      <w:r>
        <w:t>apis</w:t>
      </w:r>
      <w:proofErr w:type="spellEnd"/>
      <w:proofErr w:type="gramEnd"/>
      <w:r>
        <w:t>.</w:t>
      </w:r>
    </w:p>
    <w:p w14:paraId="5E63C4BE" w14:textId="4A02713F" w:rsidR="006F1391" w:rsidRDefault="006F1391" w:rsidP="006F1391">
      <w:r>
        <w:t>The main advantage of the Connected Services over service references might be what is missing. Connected Services extensions are not limited to any one set of protocols, implementations, or targets. Anything that can be implement by hand in Visual Studio can be automated in a Connected Service extension. You can host your service anywhere, use the authentication schemes that you like, and collect as much or as little configuration information as you need. You then have complete control over the modifications you make to the target app, from adding a single item to a config file to creating new projects in the app solution.</w:t>
      </w:r>
    </w:p>
    <w:p w14:paraId="1310948B" w14:textId="77777777" w:rsidR="00895930" w:rsidRDefault="00895930" w:rsidP="001C5522">
      <w:pPr>
        <w:pStyle w:val="Heading1"/>
      </w:pPr>
      <w:r>
        <w:t>How an app developer consumes a Connected Service</w:t>
      </w:r>
    </w:p>
    <w:p w14:paraId="7E1F6704" w14:textId="77777777" w:rsidR="00E7758A" w:rsidRDefault="00E7758A" w:rsidP="001C5522">
      <w:r>
        <w:lastRenderedPageBreak/>
        <w:t>Here’s how an app developer experiences the discovery, configuration, and implementation of your connected service:</w:t>
      </w:r>
    </w:p>
    <w:p w14:paraId="15C01272" w14:textId="77777777" w:rsidR="00E7758A" w:rsidRDefault="00E7758A" w:rsidP="001C5522">
      <w:pPr>
        <w:pStyle w:val="Heading2"/>
      </w:pPr>
      <w:r>
        <w:t>Discover</w:t>
      </w:r>
      <w:r w:rsidR="00D470EB">
        <w:t>ing the</w:t>
      </w:r>
      <w:r>
        <w:t xml:space="preserve"> service</w:t>
      </w:r>
    </w:p>
    <w:p w14:paraId="04905AFC" w14:textId="77777777" w:rsidR="00CE4201" w:rsidRDefault="00AD4FE2" w:rsidP="001C5522">
      <w:r>
        <w:t>Mary, the</w:t>
      </w:r>
      <w:r w:rsidR="00CE4201">
        <w:t xml:space="preserve"> developer of</w:t>
      </w:r>
      <w:r w:rsidR="00FA39B4">
        <w:t xml:space="preserve"> a personal assistant</w:t>
      </w:r>
      <w:r w:rsidR="00CE4201">
        <w:t xml:space="preserve"> app </w:t>
      </w:r>
      <w:r w:rsidR="00FA39B4">
        <w:t>hears</w:t>
      </w:r>
      <w:r w:rsidR="00CE4201">
        <w:t xml:space="preserve"> that Contoso, Inc</w:t>
      </w:r>
      <w:r w:rsidR="00FA39B4">
        <w:t>.</w:t>
      </w:r>
      <w:r w:rsidR="00CE4201">
        <w:t xml:space="preserve"> has created a cloud-based service</w:t>
      </w:r>
      <w:r w:rsidR="00FA39B4">
        <w:t xml:space="preserve"> that provides a simple back-end for a to-do list. This functionality is exactly what </w:t>
      </w:r>
      <w:r>
        <w:t>she</w:t>
      </w:r>
      <w:r w:rsidR="00FA39B4">
        <w:t xml:space="preserve"> need</w:t>
      </w:r>
      <w:r>
        <w:t>s</w:t>
      </w:r>
      <w:r w:rsidR="00FA39B4">
        <w:t xml:space="preserve"> to compose one part of </w:t>
      </w:r>
      <w:r>
        <w:t>her</w:t>
      </w:r>
      <w:r w:rsidR="00FA39B4">
        <w:t xml:space="preserve"> app.  </w:t>
      </w:r>
      <w:r w:rsidR="00CE4201">
        <w:t xml:space="preserve"> </w:t>
      </w:r>
      <w:r>
        <w:t>She</w:t>
      </w:r>
      <w:r w:rsidR="00CE4201">
        <w:t xml:space="preserve"> open</w:t>
      </w:r>
      <w:r>
        <w:t>s</w:t>
      </w:r>
      <w:r w:rsidR="00CE4201">
        <w:t xml:space="preserve"> the </w:t>
      </w:r>
      <w:r w:rsidR="00CE4201">
        <w:rPr>
          <w:b/>
        </w:rPr>
        <w:t xml:space="preserve">Add Connected Services </w:t>
      </w:r>
      <w:r w:rsidR="00FA39B4">
        <w:t xml:space="preserve">dialog </w:t>
      </w:r>
      <w:r w:rsidR="00CE4201">
        <w:t xml:space="preserve">through the context menu of their </w:t>
      </w:r>
      <w:r w:rsidR="00FA39B4">
        <w:t xml:space="preserve">Visual Studio </w:t>
      </w:r>
      <w:r w:rsidR="007A6762">
        <w:t>project</w:t>
      </w:r>
      <w:commentRangeStart w:id="12"/>
      <w:r w:rsidR="007A6762">
        <w:t>.</w:t>
      </w:r>
      <w:r w:rsidR="00CE4201">
        <w:t xml:space="preserve"> </w:t>
      </w:r>
      <w:commentRangeEnd w:id="12"/>
      <w:r w:rsidR="007E7B24">
        <w:rPr>
          <w:rStyle w:val="CommentReference"/>
        </w:rPr>
        <w:commentReference w:id="12"/>
      </w:r>
    </w:p>
    <w:p w14:paraId="30FF3889" w14:textId="77777777" w:rsidR="00BB1823" w:rsidRDefault="00BB1823" w:rsidP="001C5522">
      <w:r w:rsidRPr="00BB1823">
        <w:rPr>
          <w:noProof/>
        </w:rPr>
        <w:drawing>
          <wp:inline distT="0" distB="0" distL="0" distR="0" wp14:anchorId="6AC15651" wp14:editId="16194AA1">
            <wp:extent cx="5715798" cy="417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798" cy="4172532"/>
                    </a:xfrm>
                    <a:prstGeom prst="rect">
                      <a:avLst/>
                    </a:prstGeom>
                  </pic:spPr>
                </pic:pic>
              </a:graphicData>
            </a:graphic>
          </wp:inline>
        </w:drawing>
      </w:r>
    </w:p>
    <w:p w14:paraId="5C6D7FA3" w14:textId="774DF2FC" w:rsidR="00A37890" w:rsidRDefault="00A37890" w:rsidP="001C5522">
      <w:r>
        <w:t xml:space="preserve">The Add Connected Service window shows her the connected service extensions that are already installed on the computer.  </w:t>
      </w:r>
    </w:p>
    <w:p w14:paraId="13DECFF4" w14:textId="77777777" w:rsidR="00BB1823" w:rsidRDefault="008773C4" w:rsidP="001C5522">
      <w:r w:rsidRPr="008773C4">
        <w:rPr>
          <w:noProof/>
        </w:rPr>
        <w:lastRenderedPageBreak/>
        <w:drawing>
          <wp:inline distT="0" distB="0" distL="0" distR="0" wp14:anchorId="6350B6DD" wp14:editId="2A8414DA">
            <wp:extent cx="5715798"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798" cy="2019582"/>
                    </a:xfrm>
                    <a:prstGeom prst="rect">
                      <a:avLst/>
                    </a:prstGeom>
                  </pic:spPr>
                </pic:pic>
              </a:graphicData>
            </a:graphic>
          </wp:inline>
        </w:drawing>
      </w:r>
    </w:p>
    <w:p w14:paraId="32627C4D" w14:textId="316F7436" w:rsidR="00A37890" w:rsidRDefault="00A37890" w:rsidP="00A37890">
      <w:r>
        <w:t>If the extension is not already installed, she can browse the Connected Services category of the Visual Studio Gallery to find the package.</w:t>
      </w:r>
    </w:p>
    <w:p w14:paraId="65DC92B0" w14:textId="77777777" w:rsidR="008773C4" w:rsidRDefault="002358E4" w:rsidP="001C5522">
      <w:pPr>
        <w:pStyle w:val="Heading2"/>
      </w:pPr>
      <w:r>
        <w:t>Install</w:t>
      </w:r>
      <w:r w:rsidR="00AD4FE2">
        <w:t>ing</w:t>
      </w:r>
      <w:r>
        <w:t xml:space="preserve"> the Connected Services extension</w:t>
      </w:r>
    </w:p>
    <w:p w14:paraId="59F45BFA" w14:textId="77777777" w:rsidR="007A6762" w:rsidRPr="007A6762" w:rsidRDefault="00AD4FE2" w:rsidP="001C5522">
      <w:r>
        <w:t>She</w:t>
      </w:r>
      <w:r w:rsidR="007A6762">
        <w:t xml:space="preserve"> select</w:t>
      </w:r>
      <w:r>
        <w:t>s</w:t>
      </w:r>
      <w:r w:rsidR="007A6762">
        <w:t xml:space="preserve"> your service from the Connected Services category of the Extensions and Updates dialog</w:t>
      </w:r>
      <w:r w:rsidR="001D2CCC">
        <w:t>,</w:t>
      </w:r>
      <w:r w:rsidR="007A6762">
        <w:t xml:space="preserve"> and </w:t>
      </w:r>
      <w:r w:rsidR="001D2CCC">
        <w:t xml:space="preserve">then </w:t>
      </w:r>
      <w:r w:rsidR="007A6762">
        <w:t>download</w:t>
      </w:r>
      <w:r w:rsidR="00170906">
        <w:t>s</w:t>
      </w:r>
      <w:r w:rsidR="001D2CCC">
        <w:t xml:space="preserve"> and installs </w:t>
      </w:r>
      <w:r w:rsidR="007A6762">
        <w:t>it.</w:t>
      </w:r>
    </w:p>
    <w:p w14:paraId="0E797132" w14:textId="77777777" w:rsidR="008773C4" w:rsidRDefault="00E5727A" w:rsidP="001C5522">
      <w:r w:rsidRPr="00E5727A">
        <w:rPr>
          <w:noProof/>
        </w:rPr>
        <w:drawing>
          <wp:inline distT="0" distB="0" distL="0" distR="0" wp14:anchorId="2820BD7F" wp14:editId="0B1283DC">
            <wp:extent cx="5943600" cy="1767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67205"/>
                    </a:xfrm>
                    <a:prstGeom prst="rect">
                      <a:avLst/>
                    </a:prstGeom>
                  </pic:spPr>
                </pic:pic>
              </a:graphicData>
            </a:graphic>
          </wp:inline>
        </w:drawing>
      </w:r>
    </w:p>
    <w:p w14:paraId="63F849CD" w14:textId="77777777" w:rsidR="00E7758A" w:rsidRDefault="00E7758A" w:rsidP="001C5522">
      <w:pPr>
        <w:pStyle w:val="Heading2"/>
      </w:pPr>
      <w:r>
        <w:t>Add</w:t>
      </w:r>
      <w:r w:rsidR="00AD4FE2">
        <w:t>ing</w:t>
      </w:r>
      <w:r>
        <w:t xml:space="preserve"> </w:t>
      </w:r>
      <w:r w:rsidR="00AD4FE2">
        <w:t>the</w:t>
      </w:r>
      <w:r>
        <w:t xml:space="preserve"> service to an app project</w:t>
      </w:r>
    </w:p>
    <w:p w14:paraId="473437FB" w14:textId="77777777" w:rsidR="00E7758A" w:rsidRDefault="00027C00" w:rsidP="001C5522">
      <w:r>
        <w:t xml:space="preserve">After the </w:t>
      </w:r>
      <w:proofErr w:type="spellStart"/>
      <w:r>
        <w:t>Todo</w:t>
      </w:r>
      <w:proofErr w:type="spellEnd"/>
      <w:r>
        <w:t xml:space="preserve"> List Service extension is downloaded to her computer, she can add it to her project from the Add Connected Service dialog.</w:t>
      </w:r>
    </w:p>
    <w:p w14:paraId="39547159" w14:textId="77777777" w:rsidR="001D2CCC" w:rsidRDefault="004B21D8" w:rsidP="001C5522">
      <w:pPr>
        <w:rPr>
          <w:ins w:id="13" w:author="Patrick Sheahan" w:date="2015-04-08T14:55:00Z"/>
        </w:rPr>
      </w:pPr>
      <w:r w:rsidRPr="004B21D8">
        <w:rPr>
          <w:noProof/>
        </w:rPr>
        <w:lastRenderedPageBreak/>
        <w:drawing>
          <wp:inline distT="0" distB="0" distL="0" distR="0" wp14:anchorId="605956C7" wp14:editId="5E62F18C">
            <wp:extent cx="5943600" cy="2734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4310"/>
                    </a:xfrm>
                    <a:prstGeom prst="rect">
                      <a:avLst/>
                    </a:prstGeom>
                  </pic:spPr>
                </pic:pic>
              </a:graphicData>
            </a:graphic>
          </wp:inline>
        </w:drawing>
      </w:r>
    </w:p>
    <w:p w14:paraId="0974A68B" w14:textId="385A5174" w:rsidR="0037495B" w:rsidRDefault="0037495B" w:rsidP="001C5522">
      <w:ins w:id="14" w:author="Patrick Sheahan" w:date="2015-04-08T14:56:00Z">
        <w:r>
          <w:t>She then configures the service by supplying the necessary</w:t>
        </w:r>
      </w:ins>
      <w:ins w:id="15" w:author="Patrick Sheahan" w:date="2015-04-08T14:57:00Z">
        <w:r>
          <w:t xml:space="preserve"> </w:t>
        </w:r>
      </w:ins>
      <w:ins w:id="16" w:author="Patrick Sheahan" w:date="2015-04-08T14:56:00Z">
        <w:r>
          <w:t xml:space="preserve">data </w:t>
        </w:r>
      </w:ins>
      <w:ins w:id="17" w:author="Patrick Sheahan" w:date="2015-04-08T14:57:00Z">
        <w:r>
          <w:t xml:space="preserve">to the connected service. The </w:t>
        </w:r>
      </w:ins>
      <w:ins w:id="18" w:author="Patrick Sheahan" w:date="2015-04-08T14:58:00Z">
        <w:r>
          <w:t>kind and complexity of the configuration data</w:t>
        </w:r>
      </w:ins>
      <w:ins w:id="19" w:author="Patrick Sheahan" w:date="2015-04-08T16:03:00Z">
        <w:r w:rsidR="00CD0999">
          <w:t xml:space="preserve"> collected by the extension</w:t>
        </w:r>
      </w:ins>
      <w:ins w:id="20" w:author="Patrick Sheahan" w:date="2015-04-08T14:58:00Z">
        <w:r>
          <w:t xml:space="preserve"> is determined by the service provider, </w:t>
        </w:r>
      </w:ins>
      <w:ins w:id="21" w:author="Patrick Sheahan" w:date="2015-04-08T15:00:00Z">
        <w:r>
          <w:t xml:space="preserve">from a simple user name to </w:t>
        </w:r>
      </w:ins>
      <w:ins w:id="22" w:author="Patrick Sheahan" w:date="2015-04-08T16:05:00Z">
        <w:r w:rsidR="00CD0999">
          <w:t>possibly</w:t>
        </w:r>
      </w:ins>
      <w:ins w:id="23" w:author="Patrick Sheahan" w:date="2015-04-08T16:06:00Z">
        <w:r w:rsidR="00CD0999">
          <w:t xml:space="preserve"> far more</w:t>
        </w:r>
      </w:ins>
      <w:ins w:id="24" w:author="Patrick Sheahan" w:date="2015-04-08T16:05:00Z">
        <w:r w:rsidR="00CD0999">
          <w:t xml:space="preserve"> </w:t>
        </w:r>
      </w:ins>
      <w:ins w:id="25" w:author="Patrick Sheahan" w:date="2015-04-08T16:04:00Z">
        <w:r w:rsidR="00CD0999">
          <w:t xml:space="preserve">complex data </w:t>
        </w:r>
      </w:ins>
      <w:ins w:id="26" w:author="Patrick Sheahan" w:date="2015-04-08T16:05:00Z">
        <w:r w:rsidR="00CD0999">
          <w:t xml:space="preserve">that is </w:t>
        </w:r>
      </w:ins>
      <w:ins w:id="27" w:author="Patrick Sheahan" w:date="2015-04-08T16:04:00Z">
        <w:r w:rsidR="00CD0999">
          <w:t>required to</w:t>
        </w:r>
      </w:ins>
      <w:ins w:id="28" w:author="Patrick Sheahan" w:date="2015-04-08T16:05:00Z">
        <w:r w:rsidR="00CD0999">
          <w:t xml:space="preserve"> modify </w:t>
        </w:r>
      </w:ins>
      <w:ins w:id="29" w:author="Patrick Sheahan" w:date="2015-04-08T16:06:00Z">
        <w:r w:rsidR="00CD0999">
          <w:t xml:space="preserve">her </w:t>
        </w:r>
      </w:ins>
    </w:p>
    <w:p w14:paraId="778D4303" w14:textId="77777777" w:rsidR="00E7758A" w:rsidRDefault="00E7758A" w:rsidP="001C5522">
      <w:pPr>
        <w:pStyle w:val="Heading2"/>
      </w:pPr>
      <w:r>
        <w:t>Implement the service in the app</w:t>
      </w:r>
    </w:p>
    <w:p w14:paraId="0150C893" w14:textId="77777777" w:rsidR="004B21D8" w:rsidRDefault="004B21D8" w:rsidP="001C5522">
      <w:r>
        <w:t xml:space="preserve">After the extension runs, a Getting Started </w:t>
      </w:r>
      <w:proofErr w:type="gramStart"/>
      <w:r>
        <w:t>With</w:t>
      </w:r>
      <w:proofErr w:type="gramEnd"/>
      <w:r>
        <w:t xml:space="preserve"> Contoso </w:t>
      </w:r>
      <w:proofErr w:type="spellStart"/>
      <w:r>
        <w:t>Todo</w:t>
      </w:r>
      <w:proofErr w:type="spellEnd"/>
      <w:r>
        <w:t xml:space="preserve"> Lists page appears in the browser. The page describes the changes that are made to her project, such as adding configuration items and references, and modifying and creating files. The page then describes how Mary accesses and uses the service.</w:t>
      </w:r>
    </w:p>
    <w:p w14:paraId="132B53E5" w14:textId="77777777" w:rsidR="00027C00" w:rsidRPr="00027C00" w:rsidRDefault="00027C00" w:rsidP="001C5522"/>
    <w:p w14:paraId="003E3D48" w14:textId="31588A2E" w:rsidR="00895930" w:rsidRDefault="00A37890" w:rsidP="001C5522">
      <w:pPr>
        <w:pStyle w:val="Heading1"/>
      </w:pPr>
      <w:r>
        <w:t>C</w:t>
      </w:r>
      <w:commentRangeStart w:id="30"/>
      <w:r w:rsidR="00F13D2E">
        <w:t>reate a Connected Service</w:t>
      </w:r>
      <w:r w:rsidR="00ED4358">
        <w:t xml:space="preserve"> provider</w:t>
      </w:r>
      <w:commentRangeEnd w:id="30"/>
      <w:r w:rsidR="007E7B24">
        <w:rPr>
          <w:rStyle w:val="CommentReference"/>
          <w:smallCaps w:val="0"/>
          <w:spacing w:val="0"/>
        </w:rPr>
        <w:commentReference w:id="30"/>
      </w:r>
    </w:p>
    <w:p w14:paraId="239C4B62" w14:textId="1C8D6405" w:rsidR="00A37890" w:rsidRDefault="00A37890" w:rsidP="00A37890">
      <w:r>
        <w:t>This section provides an overview of the processes you use to create a Visual Studio Connected Service extension that lets app developers add your service to their apps.</w:t>
      </w:r>
    </w:p>
    <w:p w14:paraId="65B10B65" w14:textId="77777777" w:rsidR="00140A87" w:rsidRDefault="00794BE4" w:rsidP="001C5522">
      <w:ins w:id="31" w:author="Patrick Sheahan" w:date="2015-04-08T10:58:00Z">
        <w:r>
          <w:t>To create a Connected Service</w:t>
        </w:r>
      </w:ins>
      <w:r w:rsidR="00140A87">
        <w:t>, you’ll need</w:t>
      </w:r>
    </w:p>
    <w:p w14:paraId="122D6894" w14:textId="1C1B9B16" w:rsidR="00140A87" w:rsidRDefault="00140A87" w:rsidP="001C5522">
      <w:pPr>
        <w:pStyle w:val="ListParagraph"/>
        <w:numPr>
          <w:ilvl w:val="0"/>
          <w:numId w:val="4"/>
        </w:numPr>
      </w:pPr>
      <w:r>
        <w:t>Visual Studio 2015 RC</w:t>
      </w:r>
    </w:p>
    <w:p w14:paraId="6A194B65" w14:textId="2D9E1E2E" w:rsidR="00140A87" w:rsidRDefault="00140A87" w:rsidP="001C5522">
      <w:pPr>
        <w:pStyle w:val="ListParagraph"/>
        <w:numPr>
          <w:ilvl w:val="0"/>
          <w:numId w:val="4"/>
        </w:numPr>
      </w:pPr>
      <w:r>
        <w:t xml:space="preserve">Visual Studio 2015 </w:t>
      </w:r>
      <w:r w:rsidR="00B254A6">
        <w:t xml:space="preserve">SDK </w:t>
      </w:r>
      <w:r>
        <w:t>RC</w:t>
      </w:r>
    </w:p>
    <w:p w14:paraId="28CD288A" w14:textId="386B8D5A" w:rsidR="00140A87" w:rsidRDefault="00140A87" w:rsidP="001C5522">
      <w:pPr>
        <w:pStyle w:val="ListParagraph"/>
        <w:numPr>
          <w:ilvl w:val="0"/>
          <w:numId w:val="4"/>
        </w:numPr>
      </w:pPr>
      <w:r>
        <w:t>Microsoft Connected Services SDK</w:t>
      </w:r>
      <w:r w:rsidR="007E78CF">
        <w:t xml:space="preserve"> (installed through </w:t>
      </w:r>
      <w:proofErr w:type="spellStart"/>
      <w:r w:rsidR="007E78CF">
        <w:t>NuGet</w:t>
      </w:r>
      <w:proofErr w:type="spellEnd"/>
      <w:r w:rsidR="007E78CF">
        <w:t xml:space="preserve"> in your product)</w:t>
      </w:r>
    </w:p>
    <w:p w14:paraId="5D333CBB" w14:textId="6E753848" w:rsidR="00A87032" w:rsidRDefault="00A87032" w:rsidP="00AC7AFC">
      <w:pPr>
        <w:pStyle w:val="Heading1"/>
      </w:pPr>
      <w:r>
        <w:t>Connected Services Architecture</w:t>
      </w:r>
    </w:p>
    <w:p w14:paraId="25F89BA3" w14:textId="1916BE9F" w:rsidR="00B254A6" w:rsidRDefault="007E4507" w:rsidP="001C5522">
      <w:r>
        <w:t>To create a</w:t>
      </w:r>
      <w:r w:rsidR="00B254A6">
        <w:t xml:space="preserve"> </w:t>
      </w:r>
      <w:r w:rsidR="001C5522">
        <w:t xml:space="preserve">Connected Service </w:t>
      </w:r>
      <w:r>
        <w:t>extension</w:t>
      </w:r>
      <w:r w:rsidR="001C5522">
        <w:t xml:space="preserve"> </w:t>
      </w:r>
      <w:r>
        <w:t>you use</w:t>
      </w:r>
      <w:r w:rsidR="00072217">
        <w:t xml:space="preserve"> the </w:t>
      </w:r>
      <w:hyperlink r:id="rId15" w:history="1">
        <w:r w:rsidR="00072217" w:rsidRPr="00072217">
          <w:rPr>
            <w:rStyle w:val="Hyperlink"/>
          </w:rPr>
          <w:t>Visual Studio SDK</w:t>
        </w:r>
      </w:hyperlink>
      <w:r w:rsidR="00072217">
        <w:t xml:space="preserve"> and the</w:t>
      </w:r>
      <w:r w:rsidR="00FF1DF7">
        <w:t xml:space="preserve"> .NET</w:t>
      </w:r>
      <w:r w:rsidR="00072217">
        <w:t xml:space="preserve"> </w:t>
      </w:r>
      <w:hyperlink r:id="rId16" w:history="1">
        <w:r w:rsidR="00072217" w:rsidRPr="00072217">
          <w:rPr>
            <w:rStyle w:val="Hyperlink"/>
          </w:rPr>
          <w:t>Managed Extensibility Framework (MEF)</w:t>
        </w:r>
      </w:hyperlink>
      <w:r w:rsidR="00B254A6">
        <w:t xml:space="preserve"> .</w:t>
      </w:r>
      <w:r w:rsidR="001C5522">
        <w:t xml:space="preserve">to create a </w:t>
      </w:r>
      <w:r w:rsidR="00345884">
        <w:t xml:space="preserve">Visual Studio </w:t>
      </w:r>
      <w:r w:rsidR="001C5522">
        <w:t xml:space="preserve">extension that an app developer </w:t>
      </w:r>
      <w:r w:rsidR="00F417D1">
        <w:t xml:space="preserve">can </w:t>
      </w:r>
      <w:r w:rsidR="001C5522">
        <w:t xml:space="preserve">select from the Add Connected Service dialog </w:t>
      </w:r>
      <w:r w:rsidR="00CB72FE">
        <w:t>and</w:t>
      </w:r>
      <w:r w:rsidR="001C5522">
        <w:t xml:space="preserve"> add your service to their project. The Connected Services SDK abstracts </w:t>
      </w:r>
      <w:r w:rsidR="00F417D1">
        <w:t>much</w:t>
      </w:r>
      <w:r w:rsidR="001C5522">
        <w:t xml:space="preserve"> of the complexity of the VS SDK and MEF into</w:t>
      </w:r>
      <w:r>
        <w:t xml:space="preserve"> an API that </w:t>
      </w:r>
      <w:r w:rsidR="00EB68A6">
        <w:t xml:space="preserve">quickly </w:t>
      </w:r>
      <w:r>
        <w:t xml:space="preserve">gets you up and running, </w:t>
      </w:r>
      <w:r w:rsidR="00EB68A6">
        <w:t xml:space="preserve">lets you target multiple platforms and languages in a single project, and </w:t>
      </w:r>
      <w:r>
        <w:t xml:space="preserve">provides helper classes and methods </w:t>
      </w:r>
      <w:r w:rsidR="00EB68A6">
        <w:t>to provide authentication and modify the app’s project files.</w:t>
      </w:r>
    </w:p>
    <w:p w14:paraId="189B8E37" w14:textId="5790EC14" w:rsidR="00CB72FE" w:rsidRDefault="006F1391" w:rsidP="00CB72FE">
      <w:pPr>
        <w:pStyle w:val="Heading2"/>
      </w:pPr>
      <w:r>
        <w:lastRenderedPageBreak/>
        <w:t>T</w:t>
      </w:r>
      <w:r w:rsidR="00CB72FE">
        <w:t>he Connected Service Extension project</w:t>
      </w:r>
    </w:p>
    <w:p w14:paraId="19E9CCCC" w14:textId="4D3AC02D" w:rsidR="00CB72FE" w:rsidRDefault="006F1391" w:rsidP="00CB72FE">
      <w:r>
        <w:t>The Connected Services extension is created as a</w:t>
      </w:r>
      <w:r w:rsidR="00CB72FE">
        <w:t xml:space="preserve"> VSIX project in Visual Studio. The VSIX project template is available in the C#/Extensions folder of the New Project dialog. </w:t>
      </w:r>
    </w:p>
    <w:p w14:paraId="2584E38F" w14:textId="43E9D2DD" w:rsidR="00CB72FE" w:rsidRDefault="006F1391" w:rsidP="00CB72FE">
      <w:r>
        <w:t>In the</w:t>
      </w:r>
      <w:r w:rsidR="00DC44BB">
        <w:t xml:space="preserve"> .</w:t>
      </w:r>
      <w:proofErr w:type="spellStart"/>
      <w:r w:rsidR="00DC44BB">
        <w:t>vsixmanifest</w:t>
      </w:r>
      <w:proofErr w:type="spellEnd"/>
      <w:r w:rsidR="00DC44BB">
        <w:t xml:space="preserve"> file of the project</w:t>
      </w:r>
      <w:r>
        <w:t xml:space="preserve">, you’ll </w:t>
      </w:r>
      <w:proofErr w:type="spellStart"/>
      <w:r>
        <w:t>nedd</w:t>
      </w:r>
      <w:proofErr w:type="spellEnd"/>
      <w:r w:rsidR="00DC44BB">
        <w:t xml:space="preserve"> to add properties, including a unique Provider ID, MEF support, and a dependency on the Connected Services SDK that you will install next.</w:t>
      </w:r>
    </w:p>
    <w:p w14:paraId="7510B142" w14:textId="6A31E26B" w:rsidR="00DC44BB" w:rsidRPr="00CB72FE" w:rsidRDefault="00DC44BB" w:rsidP="00CB72FE">
      <w:r>
        <w:t xml:space="preserve">You install the </w:t>
      </w:r>
      <w:r w:rsidR="006F1391">
        <w:t xml:space="preserve">Connected Services </w:t>
      </w:r>
      <w:r>
        <w:t xml:space="preserve">SDK </w:t>
      </w:r>
      <w:r w:rsidR="006F1391">
        <w:t>from</w:t>
      </w:r>
      <w:r>
        <w:t xml:space="preserve"> the </w:t>
      </w:r>
      <w:proofErr w:type="spellStart"/>
      <w:r>
        <w:t>NuGet</w:t>
      </w:r>
      <w:proofErr w:type="spellEnd"/>
      <w:r>
        <w:t xml:space="preserve"> Package Manager for your project and installing the </w:t>
      </w:r>
      <w:proofErr w:type="spellStart"/>
      <w:r>
        <w:t>Microsoft.VisualStudio.ConnectedServices</w:t>
      </w:r>
      <w:proofErr w:type="spellEnd"/>
      <w:r>
        <w:t xml:space="preserve"> package. Installing the package downloads the Microsoft.VisualStudio.ConnectedServices.dll add a reference to it in the project. References are also added to the necessary </w:t>
      </w:r>
      <w:r w:rsidR="006F1391">
        <w:t xml:space="preserve">.NET Framework assemblies. </w:t>
      </w:r>
      <w:r>
        <w:t xml:space="preserve"> </w:t>
      </w:r>
    </w:p>
    <w:p w14:paraId="530DCBAA" w14:textId="1334053D" w:rsidR="005C2BDE" w:rsidRDefault="00763977" w:rsidP="00763977">
      <w:pPr>
        <w:pStyle w:val="Heading2"/>
      </w:pPr>
      <w:r>
        <w:t>The Connected Services UI Model</w:t>
      </w:r>
    </w:p>
    <w:p w14:paraId="3FF52593" w14:textId="3F2DBABC" w:rsidR="00501BFA" w:rsidRDefault="00501BFA" w:rsidP="00763977">
      <w:r>
        <w:t>The Connected Service UI presents three windows to the user.</w:t>
      </w:r>
    </w:p>
    <w:p w14:paraId="1303EB67" w14:textId="7BA6C693" w:rsidR="00B4287A" w:rsidRDefault="006F1391" w:rsidP="00B4287A">
      <w:r>
        <w:rPr>
          <w:lang w:val="en"/>
        </w:rPr>
        <w:t>The</w:t>
      </w:r>
      <w:r w:rsidR="00B4287A">
        <w:rPr>
          <w:lang w:val="en"/>
        </w:rPr>
        <w:t xml:space="preserve"> provider</w:t>
      </w:r>
      <w:r w:rsidR="00B4287A" w:rsidRPr="00981CE1">
        <w:rPr>
          <w:lang w:val="en"/>
        </w:rPr>
        <w:t xml:space="preserve"> </w:t>
      </w:r>
      <w:r w:rsidR="00B4287A">
        <w:rPr>
          <w:lang w:val="en"/>
        </w:rPr>
        <w:t>window</w:t>
      </w:r>
      <w:r w:rsidR="00B4287A" w:rsidRPr="00981CE1">
        <w:rPr>
          <w:lang w:val="en"/>
        </w:rPr>
        <w:t xml:space="preserve"> specifies the information to display when an app developer selects your service in the Add Connected Service</w:t>
      </w:r>
      <w:r w:rsidR="00B4287A">
        <w:rPr>
          <w:lang w:val="en"/>
        </w:rPr>
        <w:t>s</w:t>
      </w:r>
      <w:r w:rsidR="00B4287A" w:rsidRPr="00981CE1">
        <w:rPr>
          <w:lang w:val="en"/>
        </w:rPr>
        <w:t xml:space="preserve"> </w:t>
      </w:r>
      <w:r w:rsidR="00B4287A">
        <w:rPr>
          <w:lang w:val="en"/>
        </w:rPr>
        <w:t>window</w:t>
      </w:r>
      <w:r w:rsidR="00B4287A" w:rsidRPr="00981CE1">
        <w:rPr>
          <w:lang w:val="en"/>
        </w:rPr>
        <w:t>.</w:t>
      </w:r>
      <w:r w:rsidR="00B4287A">
        <w:rPr>
          <w:lang w:val="en"/>
        </w:rPr>
        <w:t xml:space="preserve"> The UI for the provider shows the service name, the Add Connected Service category where the service is listed, and other information to help the developer understand the purposes of the service.</w:t>
      </w:r>
    </w:p>
    <w:p w14:paraId="089973C9" w14:textId="02C8C6D4" w:rsidR="00501BFA" w:rsidRDefault="00501BFA" w:rsidP="00B4287A">
      <w:r>
        <w:t>The configurator window collects information from the app developer. There are three types of configurator windows:</w:t>
      </w:r>
    </w:p>
    <w:p w14:paraId="045D23E4" w14:textId="55B142D3" w:rsidR="00501BFA" w:rsidRDefault="00501BFA" w:rsidP="00501BFA">
      <w:pPr>
        <w:pStyle w:val="ListParagraph"/>
        <w:numPr>
          <w:ilvl w:val="0"/>
          <w:numId w:val="16"/>
        </w:numPr>
      </w:pPr>
      <w:r>
        <w:t xml:space="preserve">The </w:t>
      </w:r>
      <w:proofErr w:type="spellStart"/>
      <w:r>
        <w:t>SinglePage</w:t>
      </w:r>
      <w:proofErr w:type="spellEnd"/>
      <w:r>
        <w:t xml:space="preserve"> configurator gathers the configuration data in a single page.</w:t>
      </w:r>
    </w:p>
    <w:p w14:paraId="7C11E5FE" w14:textId="192CACDE" w:rsidR="00501BFA" w:rsidRDefault="00501BFA" w:rsidP="00501BFA">
      <w:pPr>
        <w:pStyle w:val="ListParagraph"/>
        <w:numPr>
          <w:ilvl w:val="0"/>
          <w:numId w:val="16"/>
        </w:numPr>
      </w:pPr>
      <w:r>
        <w:t>The Wizard configurator displays a sequence of pages to collect the config data.</w:t>
      </w:r>
    </w:p>
    <w:p w14:paraId="3DC712E5" w14:textId="2275F860" w:rsidR="00501BFA" w:rsidRDefault="00501BFA" w:rsidP="00501BFA">
      <w:pPr>
        <w:pStyle w:val="ListParagraph"/>
        <w:numPr>
          <w:ilvl w:val="0"/>
          <w:numId w:val="16"/>
        </w:numPr>
      </w:pPr>
      <w:r>
        <w:t>The Grid configurator does not collect user configuration data, but lets the user chooser choose configurations from a list of options.</w:t>
      </w:r>
    </w:p>
    <w:p w14:paraId="6038CC15" w14:textId="403E7302" w:rsidR="00C6102A" w:rsidRDefault="00C6102A" w:rsidP="00A2283D">
      <w:r>
        <w:t xml:space="preserve">You can </w:t>
      </w:r>
      <w:r w:rsidR="00A2283D">
        <w:t xml:space="preserve">also </w:t>
      </w:r>
      <w:r>
        <w:t xml:space="preserve">add an authorization control to the </w:t>
      </w:r>
      <w:proofErr w:type="spellStart"/>
      <w:r>
        <w:t>SinglePage</w:t>
      </w:r>
      <w:proofErr w:type="spellEnd"/>
      <w:r>
        <w:t xml:space="preserve"> and Grid windows </w:t>
      </w:r>
    </w:p>
    <w:p w14:paraId="53C90477" w14:textId="5F703632" w:rsidR="00AB3EF8" w:rsidRDefault="00AB3EF8" w:rsidP="00AB3EF8">
      <w:r>
        <w:t xml:space="preserve">The </w:t>
      </w:r>
      <w:r w:rsidR="00C6102A" w:rsidRPr="00C6102A">
        <w:rPr>
          <w:b/>
        </w:rPr>
        <w:t>h</w:t>
      </w:r>
      <w:r w:rsidRPr="00C6102A">
        <w:rPr>
          <w:b/>
        </w:rPr>
        <w:t>andler</w:t>
      </w:r>
      <w:r>
        <w:t xml:space="preserve"> window displays </w:t>
      </w:r>
      <w:r w:rsidR="00C6102A">
        <w:t>progress information as your connected service is applied to the app.</w:t>
      </w:r>
    </w:p>
    <w:p w14:paraId="67A5D121" w14:textId="31AB141C" w:rsidR="00A2283D" w:rsidRDefault="00763977" w:rsidP="00763977">
      <w:r>
        <w:t xml:space="preserve">The Connected Services windows that an app developer sees are created by created by the SDK using </w:t>
      </w:r>
      <w:r w:rsidR="00184192">
        <w:t xml:space="preserve">a variation of </w:t>
      </w:r>
      <w:r>
        <w:t>the WPF Model-</w:t>
      </w:r>
      <w:proofErr w:type="spellStart"/>
      <w:r>
        <w:t>ViewModel</w:t>
      </w:r>
      <w:proofErr w:type="spellEnd"/>
      <w:r>
        <w:t xml:space="preserve">-View </w:t>
      </w:r>
      <w:r w:rsidR="00291175">
        <w:t xml:space="preserve">(MVVM) </w:t>
      </w:r>
      <w:r>
        <w:t>design pattern</w:t>
      </w:r>
      <w:r w:rsidR="00AB3EF8">
        <w:t>. MV</w:t>
      </w:r>
      <w:r w:rsidR="00F56FC8">
        <w:t>V</w:t>
      </w:r>
      <w:r w:rsidR="00AB3EF8">
        <w:t>M</w:t>
      </w:r>
      <w:r>
        <w:t xml:space="preserve"> separates the XAML UI (the View) from the </w:t>
      </w:r>
      <w:r w:rsidR="00AB3EF8">
        <w:t xml:space="preserve">logic and </w:t>
      </w:r>
      <w:r>
        <w:t xml:space="preserve">data it displays by using </w:t>
      </w:r>
      <w:r w:rsidR="00B4287A">
        <w:t>a class</w:t>
      </w:r>
      <w:r w:rsidR="003B0182">
        <w:t xml:space="preserve"> (the </w:t>
      </w:r>
      <w:proofErr w:type="spellStart"/>
      <w:r w:rsidR="003B0182">
        <w:t>ViewModel</w:t>
      </w:r>
      <w:proofErr w:type="spellEnd"/>
      <w:r w:rsidR="003B0182">
        <w:t>)</w:t>
      </w:r>
      <w:r w:rsidR="00B4287A">
        <w:t xml:space="preserve"> that is connected to the View by WPF data binding</w:t>
      </w:r>
      <w:r w:rsidR="003B0182">
        <w:t>.</w:t>
      </w:r>
      <w:r>
        <w:t xml:space="preserve"> </w:t>
      </w:r>
    </w:p>
    <w:p w14:paraId="54488063" w14:textId="417BB4B9" w:rsidR="00A2283D" w:rsidRDefault="00A2283D" w:rsidP="00763977">
      <w:r>
        <w:t xml:space="preserve">The </w:t>
      </w:r>
      <w:proofErr w:type="spellStart"/>
      <w:r>
        <w:t>ConnectedServices</w:t>
      </w:r>
      <w:proofErr w:type="spellEnd"/>
      <w:r>
        <w:t xml:space="preserve"> SDK infrastructure provides the complete XAML </w:t>
      </w:r>
      <w:r w:rsidR="008A36F7">
        <w:t xml:space="preserve">UI </w:t>
      </w:r>
      <w:r>
        <w:t xml:space="preserve">of the provider, Grid configurator, and </w:t>
      </w:r>
      <w:r w:rsidR="00273CF9">
        <w:t xml:space="preserve">the </w:t>
      </w:r>
      <w:r>
        <w:t>handler windows. You specify the information</w:t>
      </w:r>
      <w:r w:rsidR="008A36F7">
        <w:t xml:space="preserve"> displayed in the window by deriving </w:t>
      </w:r>
      <w:proofErr w:type="spellStart"/>
      <w:r w:rsidR="008A36F7">
        <w:t>ViewModel</w:t>
      </w:r>
      <w:proofErr w:type="spellEnd"/>
      <w:r w:rsidR="008A36F7">
        <w:t xml:space="preserve"> classes from abstract classes in the Connected Services API.</w:t>
      </w:r>
    </w:p>
    <w:p w14:paraId="6C4D6049" w14:textId="28C22980" w:rsidR="008A36F7" w:rsidRDefault="008A36F7" w:rsidP="00763977">
      <w:r>
        <w:t xml:space="preserve">For the </w:t>
      </w:r>
      <w:proofErr w:type="spellStart"/>
      <w:r>
        <w:t>SinglePage</w:t>
      </w:r>
      <w:proofErr w:type="spellEnd"/>
      <w:r>
        <w:t xml:space="preserve"> and Wizard configurators, you first create </w:t>
      </w:r>
      <w:r w:rsidR="0021345D">
        <w:t xml:space="preserve">a </w:t>
      </w:r>
      <w:r>
        <w:t xml:space="preserve">WPF user control, then connect the control to the parent window by deriving the control’s </w:t>
      </w:r>
      <w:proofErr w:type="spellStart"/>
      <w:r>
        <w:t>ViewModel</w:t>
      </w:r>
      <w:proofErr w:type="spellEnd"/>
      <w:r>
        <w:t xml:space="preserve"> from</w:t>
      </w:r>
      <w:r w:rsidR="0021345D">
        <w:t xml:space="preserve"> a</w:t>
      </w:r>
      <w:r>
        <w:t xml:space="preserve"> </w:t>
      </w:r>
      <w:proofErr w:type="spellStart"/>
      <w:r>
        <w:t>ConnectedServices</w:t>
      </w:r>
      <w:proofErr w:type="spellEnd"/>
      <w:r>
        <w:t xml:space="preserve"> </w:t>
      </w:r>
      <w:r w:rsidR="0021345D">
        <w:t xml:space="preserve">abstract </w:t>
      </w:r>
      <w:r>
        <w:t xml:space="preserve">class. The base class creates the frame of the window, displaying the title, description, and </w:t>
      </w:r>
      <w:r w:rsidR="0021345D">
        <w:t xml:space="preserve">controls to signal the completion of the configuration and </w:t>
      </w:r>
      <w:r>
        <w:t xml:space="preserve">navigation </w:t>
      </w:r>
      <w:r w:rsidR="0021345D">
        <w:t xml:space="preserve">between the Wizard pages. The user control fills the remaining space of the window. The view of the control can contain any WPF controls </w:t>
      </w:r>
      <w:r w:rsidR="00273CF9">
        <w:t xml:space="preserve">that you need </w:t>
      </w:r>
      <w:r w:rsidR="0021345D">
        <w:t xml:space="preserve">to present and collect the user choices. </w:t>
      </w:r>
      <w:r>
        <w:t xml:space="preserve">Your </w:t>
      </w:r>
      <w:r w:rsidR="00A37890">
        <w:t>View</w:t>
      </w:r>
      <w:r>
        <w:t xml:space="preserve"> specifies the title and description</w:t>
      </w:r>
      <w:r w:rsidR="0021345D">
        <w:t xml:space="preserve"> of the frame</w:t>
      </w:r>
      <w:r>
        <w:t xml:space="preserve">, and </w:t>
      </w:r>
      <w:r w:rsidR="00D87EE1">
        <w:t xml:space="preserve">properties to contain </w:t>
      </w:r>
      <w:r w:rsidR="00A37890">
        <w:t>that</w:t>
      </w:r>
      <w:r w:rsidR="00D87EE1">
        <w:t xml:space="preserve"> </w:t>
      </w:r>
      <w:r w:rsidR="00A37890">
        <w:t xml:space="preserve">contain the configuration </w:t>
      </w:r>
      <w:r w:rsidR="00D87EE1">
        <w:t xml:space="preserve">data. The properties </w:t>
      </w:r>
      <w:r w:rsidR="0021345D">
        <w:t xml:space="preserve">are connected to your </w:t>
      </w:r>
      <w:r w:rsidR="00273CF9">
        <w:t>class through WPF data binding.</w:t>
      </w:r>
    </w:p>
    <w:p w14:paraId="7644B7D2" w14:textId="6A252C7D" w:rsidR="00EB68A6" w:rsidRDefault="00AC7AFC" w:rsidP="00AC7AFC">
      <w:pPr>
        <w:pStyle w:val="Heading2"/>
      </w:pPr>
      <w:r>
        <w:lastRenderedPageBreak/>
        <w:t>Provider</w:t>
      </w:r>
      <w:r w:rsidR="00153251">
        <w:t>s, Configurators,</w:t>
      </w:r>
      <w:r>
        <w:t xml:space="preserve"> and Handlers</w:t>
      </w:r>
    </w:p>
    <w:p w14:paraId="4A4C845A" w14:textId="3BBEDFDA" w:rsidR="00C6102A" w:rsidRDefault="00C6102A" w:rsidP="00981CE1">
      <w:r>
        <w:t>The provider</w:t>
      </w:r>
      <w:r w:rsidR="00CC2C49">
        <w:t xml:space="preserve"> class</w:t>
      </w:r>
      <w:r w:rsidR="00211D0F">
        <w:t xml:space="preserve">, derived from the </w:t>
      </w:r>
      <w:proofErr w:type="spellStart"/>
      <w:r w:rsidR="00211D0F">
        <w:rPr>
          <w:color w:val="000000"/>
          <w:lang w:val="en"/>
        </w:rPr>
        <w:t>ConnectedServiceProvider</w:t>
      </w:r>
      <w:proofErr w:type="spellEnd"/>
      <w:r>
        <w:t xml:space="preserve"> </w:t>
      </w:r>
      <w:r w:rsidR="00C223CD">
        <w:t>class,</w:t>
      </w:r>
      <w:r>
        <w:t xml:space="preserve"> </w:t>
      </w:r>
      <w:r w:rsidR="00C223CD">
        <w:t>suppl</w:t>
      </w:r>
      <w:r w:rsidR="003A2248">
        <w:t>ies</w:t>
      </w:r>
      <w:r w:rsidR="00C223CD">
        <w:t xml:space="preserve"> data about your service to the Add Connected Service, </w:t>
      </w:r>
      <w:r w:rsidR="003A2248">
        <w:t xml:space="preserve">and it </w:t>
      </w:r>
      <w:r w:rsidR="00C223CD">
        <w:t xml:space="preserve">also </w:t>
      </w:r>
      <w:r>
        <w:t xml:space="preserve">orchestrates the logic of the </w:t>
      </w:r>
      <w:r w:rsidR="00C223CD">
        <w:t>extension</w:t>
      </w:r>
      <w:r>
        <w:t xml:space="preserve">. When the user chooses to configure the service, the provider calls </w:t>
      </w:r>
      <w:r w:rsidR="00CC2C49">
        <w:t>a</w:t>
      </w:r>
      <w:r>
        <w:t xml:space="preserve"> configurator </w:t>
      </w:r>
      <w:r w:rsidR="00C223CD">
        <w:t>object</w:t>
      </w:r>
      <w:r>
        <w:t xml:space="preserve"> </w:t>
      </w:r>
      <w:r w:rsidR="00B4287A">
        <w:t>that</w:t>
      </w:r>
      <w:r>
        <w:t xml:space="preserve"> collect</w:t>
      </w:r>
      <w:r w:rsidR="00273CF9">
        <w:t>s</w:t>
      </w:r>
      <w:r>
        <w:t xml:space="preserve"> </w:t>
      </w:r>
      <w:r w:rsidR="00C223CD">
        <w:t>the data needed to connect the service to the app</w:t>
      </w:r>
      <w:r w:rsidR="00211D0F">
        <w:t>.</w:t>
      </w:r>
      <w:r>
        <w:t xml:space="preserve"> When the configurator finishes, the provider retrieves the </w:t>
      </w:r>
      <w:proofErr w:type="spellStart"/>
      <w:r>
        <w:t>ConnectedServiceInstance</w:t>
      </w:r>
      <w:proofErr w:type="spellEnd"/>
      <w:r w:rsidR="00211D0F">
        <w:t xml:space="preserve"> that contains the configuration data. Methods in the base class then call a handler that performs the modifications to the app project that connects you service to the app.</w:t>
      </w:r>
      <w:r>
        <w:t xml:space="preserve"> </w:t>
      </w:r>
    </w:p>
    <w:p w14:paraId="1CBBD5CF" w14:textId="242CDDC3" w:rsidR="00B47978" w:rsidRDefault="00B47978" w:rsidP="00981CE1">
      <w:pPr>
        <w:rPr>
          <w:lang w:val="en"/>
        </w:rPr>
      </w:pPr>
      <w:r>
        <w:rPr>
          <w:lang w:val="en"/>
        </w:rPr>
        <w:t xml:space="preserve">You </w:t>
      </w:r>
      <w:r w:rsidR="001E7504">
        <w:rPr>
          <w:lang w:val="en"/>
        </w:rPr>
        <w:t>create a</w:t>
      </w:r>
      <w:r w:rsidR="003F4D75">
        <w:rPr>
          <w:lang w:val="en"/>
        </w:rPr>
        <w:t xml:space="preserve"> configurators</w:t>
      </w:r>
      <w:r w:rsidR="003A2248">
        <w:rPr>
          <w:lang w:val="en"/>
        </w:rPr>
        <w:t xml:space="preserve"> by deriving a </w:t>
      </w:r>
      <w:proofErr w:type="spellStart"/>
      <w:r w:rsidR="001E7504">
        <w:rPr>
          <w:lang w:val="en"/>
        </w:rPr>
        <w:t>ViewModel</w:t>
      </w:r>
      <w:proofErr w:type="spellEnd"/>
      <w:r w:rsidR="001E7504">
        <w:rPr>
          <w:lang w:val="en"/>
        </w:rPr>
        <w:t xml:space="preserve"> </w:t>
      </w:r>
      <w:r w:rsidR="003A2248">
        <w:rPr>
          <w:lang w:val="en"/>
        </w:rPr>
        <w:t xml:space="preserve">class from the </w:t>
      </w:r>
      <w:proofErr w:type="spellStart"/>
      <w:r w:rsidR="003A2248">
        <w:rPr>
          <w:lang w:val="en"/>
        </w:rPr>
        <w:t>ConnectedServiceSinglePage</w:t>
      </w:r>
      <w:proofErr w:type="spellEnd"/>
      <w:r w:rsidR="003A2248">
        <w:rPr>
          <w:lang w:val="en"/>
        </w:rPr>
        <w:t xml:space="preserve">, </w:t>
      </w:r>
      <w:proofErr w:type="spellStart"/>
      <w:r w:rsidR="003A2248">
        <w:rPr>
          <w:lang w:val="en"/>
        </w:rPr>
        <w:t>ConnectedServiceWizard</w:t>
      </w:r>
      <w:proofErr w:type="spellEnd"/>
      <w:r w:rsidR="003A2248">
        <w:rPr>
          <w:lang w:val="en"/>
        </w:rPr>
        <w:t xml:space="preserve">, or the </w:t>
      </w:r>
      <w:proofErr w:type="spellStart"/>
      <w:r w:rsidR="003A2248">
        <w:rPr>
          <w:lang w:val="en"/>
        </w:rPr>
        <w:t>ConnectedServiceGrid</w:t>
      </w:r>
      <w:proofErr w:type="spellEnd"/>
      <w:r w:rsidR="003F4D75">
        <w:rPr>
          <w:lang w:val="en"/>
        </w:rPr>
        <w:t xml:space="preserve">. The configurators are WPF windows that enable you to collect as much information as you need. </w:t>
      </w:r>
    </w:p>
    <w:p w14:paraId="2C830B5E" w14:textId="195EE815" w:rsidR="000C08E2" w:rsidRDefault="00B47978" w:rsidP="00B47978">
      <w:pPr>
        <w:pStyle w:val="ListParagraph"/>
        <w:numPr>
          <w:ilvl w:val="0"/>
          <w:numId w:val="15"/>
        </w:numPr>
        <w:rPr>
          <w:lang w:val="en"/>
        </w:rPr>
      </w:pPr>
      <w:r>
        <w:rPr>
          <w:lang w:val="en"/>
        </w:rPr>
        <w:t xml:space="preserve">The Single Page </w:t>
      </w:r>
      <w:r w:rsidR="000C08E2">
        <w:rPr>
          <w:lang w:val="en"/>
        </w:rPr>
        <w:t>configurator</w:t>
      </w:r>
      <w:r>
        <w:rPr>
          <w:lang w:val="en"/>
        </w:rPr>
        <w:t xml:space="preserve"> </w:t>
      </w:r>
      <w:r w:rsidR="000C08E2">
        <w:rPr>
          <w:lang w:val="en"/>
        </w:rPr>
        <w:t>collects all the user data in one page.</w:t>
      </w:r>
      <w:r w:rsidR="003F4D75">
        <w:rPr>
          <w:lang w:val="en"/>
        </w:rPr>
        <w:t xml:space="preserve"> You implement a WPF user control </w:t>
      </w:r>
      <w:r w:rsidR="00B51B5C">
        <w:rPr>
          <w:lang w:val="en"/>
        </w:rPr>
        <w:t xml:space="preserve">for the central frame of the page </w:t>
      </w:r>
      <w:r w:rsidR="003F4D75">
        <w:rPr>
          <w:lang w:val="en"/>
        </w:rPr>
        <w:t xml:space="preserve">whose model view is derived from the abstract Connected Services </w:t>
      </w:r>
      <w:proofErr w:type="spellStart"/>
      <w:r w:rsidR="003F4D75">
        <w:rPr>
          <w:lang w:val="en"/>
        </w:rPr>
        <w:t>ConnectedServiceSinglePage</w:t>
      </w:r>
      <w:proofErr w:type="spellEnd"/>
      <w:r w:rsidR="003F4D75">
        <w:rPr>
          <w:lang w:val="en"/>
        </w:rPr>
        <w:t xml:space="preserve"> abstract class.</w:t>
      </w:r>
    </w:p>
    <w:p w14:paraId="561CE3C2" w14:textId="33678942" w:rsidR="000C08E2" w:rsidRDefault="000C08E2" w:rsidP="00B47978">
      <w:pPr>
        <w:pStyle w:val="ListParagraph"/>
        <w:numPr>
          <w:ilvl w:val="0"/>
          <w:numId w:val="15"/>
        </w:numPr>
        <w:rPr>
          <w:lang w:val="en"/>
        </w:rPr>
      </w:pPr>
      <w:r>
        <w:rPr>
          <w:lang w:val="en"/>
        </w:rPr>
        <w:t xml:space="preserve">The Wizard configurator enables you to collect user data in a sequence of pages. </w:t>
      </w:r>
      <w:r w:rsidR="005D3C37">
        <w:rPr>
          <w:lang w:val="en"/>
        </w:rPr>
        <w:t xml:space="preserve">You implement the wizard as a </w:t>
      </w:r>
      <w:proofErr w:type="spellStart"/>
      <w:r w:rsidR="005D3C37">
        <w:rPr>
          <w:lang w:val="en"/>
        </w:rPr>
        <w:t>ConnectedServicesWizard</w:t>
      </w:r>
      <w:proofErr w:type="spellEnd"/>
      <w:r w:rsidR="005D3C37">
        <w:rPr>
          <w:lang w:val="en"/>
        </w:rPr>
        <w:t xml:space="preserve"> that manages the </w:t>
      </w:r>
      <w:r w:rsidR="00B51B5C">
        <w:rPr>
          <w:lang w:val="en"/>
        </w:rPr>
        <w:t xml:space="preserve">pages </w:t>
      </w:r>
      <w:r w:rsidR="005D3C37">
        <w:rPr>
          <w:lang w:val="en"/>
        </w:rPr>
        <w:t xml:space="preserve">by creating user controls for each page </w:t>
      </w:r>
      <w:r w:rsidR="00B51B5C">
        <w:rPr>
          <w:lang w:val="en"/>
        </w:rPr>
        <w:t xml:space="preserve">whose view models </w:t>
      </w:r>
      <w:r w:rsidR="005D3C37">
        <w:rPr>
          <w:lang w:val="en"/>
        </w:rPr>
        <w:t xml:space="preserve">are derived from the </w:t>
      </w:r>
      <w:proofErr w:type="spellStart"/>
      <w:r w:rsidR="00B51B5C">
        <w:rPr>
          <w:lang w:val="en"/>
        </w:rPr>
        <w:t>ConnectedServicesWizardPage</w:t>
      </w:r>
      <w:proofErr w:type="spellEnd"/>
      <w:r w:rsidR="00B51B5C">
        <w:rPr>
          <w:lang w:val="en"/>
        </w:rPr>
        <w:t xml:space="preserve"> class.</w:t>
      </w:r>
    </w:p>
    <w:p w14:paraId="1DD7763D" w14:textId="5B3F69BA" w:rsidR="00B47978" w:rsidRDefault="000C08E2" w:rsidP="00B47978">
      <w:pPr>
        <w:pStyle w:val="ListParagraph"/>
        <w:numPr>
          <w:ilvl w:val="0"/>
          <w:numId w:val="15"/>
        </w:numPr>
        <w:rPr>
          <w:lang w:val="en"/>
        </w:rPr>
      </w:pPr>
      <w:r>
        <w:rPr>
          <w:lang w:val="en"/>
        </w:rPr>
        <w:t>The Grid configurator</w:t>
      </w:r>
      <w:r w:rsidR="00117F2E">
        <w:rPr>
          <w:lang w:val="en"/>
        </w:rPr>
        <w:t xml:space="preserve"> is the simplest but most restrictive of the configurators. </w:t>
      </w:r>
      <w:r>
        <w:rPr>
          <w:lang w:val="en"/>
        </w:rPr>
        <w:t xml:space="preserve"> </w:t>
      </w:r>
      <w:r w:rsidR="00117F2E">
        <w:rPr>
          <w:lang w:val="en"/>
        </w:rPr>
        <w:t xml:space="preserve">Derived from </w:t>
      </w:r>
      <w:proofErr w:type="spellStart"/>
      <w:r w:rsidR="00117F2E">
        <w:rPr>
          <w:lang w:val="en"/>
        </w:rPr>
        <w:t>ConnectedServiceGrid</w:t>
      </w:r>
      <w:proofErr w:type="spellEnd"/>
      <w:r w:rsidR="00117F2E">
        <w:rPr>
          <w:lang w:val="en"/>
        </w:rPr>
        <w:t xml:space="preserve"> class</w:t>
      </w:r>
      <w:r w:rsidR="00B51B5C">
        <w:rPr>
          <w:lang w:val="en"/>
        </w:rPr>
        <w:t>,</w:t>
      </w:r>
      <w:r w:rsidR="00117F2E">
        <w:rPr>
          <w:lang w:val="en"/>
        </w:rPr>
        <w:t xml:space="preserve"> </w:t>
      </w:r>
      <w:r w:rsidR="00B51B5C">
        <w:rPr>
          <w:lang w:val="en"/>
        </w:rPr>
        <w:t>it</w:t>
      </w:r>
      <w:r w:rsidR="00117F2E">
        <w:rPr>
          <w:lang w:val="en"/>
        </w:rPr>
        <w:t xml:space="preserve"> displays a non-configurable list of options to the developer.</w:t>
      </w:r>
    </w:p>
    <w:p w14:paraId="121A6E05" w14:textId="63A48763" w:rsidR="00117F2E" w:rsidRDefault="00B51B5C" w:rsidP="00117F2E">
      <w:pPr>
        <w:rPr>
          <w:lang w:val="en"/>
        </w:rPr>
      </w:pPr>
      <w:r>
        <w:rPr>
          <w:lang w:val="en"/>
        </w:rPr>
        <w:t xml:space="preserve">You can also </w:t>
      </w:r>
      <w:r w:rsidR="00273CF9">
        <w:rPr>
          <w:lang w:val="en"/>
        </w:rPr>
        <w:t xml:space="preserve">easily </w:t>
      </w:r>
      <w:r>
        <w:rPr>
          <w:lang w:val="en"/>
        </w:rPr>
        <w:t xml:space="preserve">add authentication to the Single Page and Grid windows by including a </w:t>
      </w:r>
      <w:proofErr w:type="spellStart"/>
      <w:r>
        <w:rPr>
          <w:lang w:val="en"/>
        </w:rPr>
        <w:t>ConnectedServiceAuthenticator</w:t>
      </w:r>
      <w:proofErr w:type="spellEnd"/>
      <w:r>
        <w:rPr>
          <w:lang w:val="en"/>
        </w:rPr>
        <w:t xml:space="preserve"> user control in the window.</w:t>
      </w:r>
    </w:p>
    <w:p w14:paraId="540A062B" w14:textId="1A8F43C0" w:rsidR="009C6E6C" w:rsidRDefault="009C6E6C" w:rsidP="00117F2E">
      <w:pPr>
        <w:rPr>
          <w:lang w:val="en"/>
        </w:rPr>
      </w:pPr>
      <w:r>
        <w:rPr>
          <w:lang w:val="en"/>
        </w:rPr>
        <w:t xml:space="preserve">The user control of a single page or wizard configurator are entirely under your control. You specify the data required to configure your service in the properties of the </w:t>
      </w:r>
      <w:proofErr w:type="spellStart"/>
      <w:r w:rsidR="00D337B4">
        <w:rPr>
          <w:lang w:val="en"/>
        </w:rPr>
        <w:t>ViewModel</w:t>
      </w:r>
      <w:proofErr w:type="spellEnd"/>
      <w:r w:rsidR="00D337B4">
        <w:rPr>
          <w:lang w:val="en"/>
        </w:rPr>
        <w:t xml:space="preserve"> class, and connect the properties to the XAML UI of the control through XAML data binding.</w:t>
      </w:r>
    </w:p>
    <w:p w14:paraId="629F36CA" w14:textId="74F48557" w:rsidR="005C2BDE" w:rsidRDefault="00A51EAB" w:rsidP="00117F2E">
      <w:pPr>
        <w:rPr>
          <w:lang w:val="en"/>
        </w:rPr>
      </w:pPr>
      <w:r>
        <w:rPr>
          <w:lang w:val="en"/>
        </w:rPr>
        <w:t>Once the</w:t>
      </w:r>
      <w:r w:rsidR="00093B06">
        <w:rPr>
          <w:lang w:val="en"/>
        </w:rPr>
        <w:t xml:space="preserve"> configuration process completes</w:t>
      </w:r>
      <w:r w:rsidR="009C6E6C">
        <w:rPr>
          <w:lang w:val="en"/>
        </w:rPr>
        <w:t xml:space="preserve"> successfully</w:t>
      </w:r>
      <w:r w:rsidR="00093B06">
        <w:rPr>
          <w:lang w:val="en"/>
        </w:rPr>
        <w:t>, the provider is notified and the configuration information is transferred from the</w:t>
      </w:r>
      <w:r>
        <w:rPr>
          <w:lang w:val="en"/>
        </w:rPr>
        <w:t xml:space="preserve"> configurator</w:t>
      </w:r>
      <w:r w:rsidR="00093B06">
        <w:rPr>
          <w:lang w:val="en"/>
        </w:rPr>
        <w:t xml:space="preserve"> to the provider</w:t>
      </w:r>
      <w:r>
        <w:rPr>
          <w:lang w:val="en"/>
        </w:rPr>
        <w:t xml:space="preserve"> </w:t>
      </w:r>
      <w:r w:rsidR="00093B06">
        <w:rPr>
          <w:lang w:val="en"/>
        </w:rPr>
        <w:t>in the metadata of a</w:t>
      </w:r>
      <w:r w:rsidR="0074736D">
        <w:rPr>
          <w:lang w:val="en"/>
        </w:rPr>
        <w:t xml:space="preserve"> handler. </w:t>
      </w:r>
      <w:r w:rsidR="000C0D4B">
        <w:rPr>
          <w:lang w:val="en"/>
        </w:rPr>
        <w:t>The provider then finds, and initializes a</w:t>
      </w:r>
      <w:r w:rsidR="001E7504">
        <w:rPr>
          <w:lang w:val="en"/>
        </w:rPr>
        <w:t xml:space="preserve"> handler that is derived from the</w:t>
      </w:r>
      <w:r w:rsidR="000C0D4B">
        <w:rPr>
          <w:lang w:val="en"/>
        </w:rPr>
        <w:t xml:space="preserve"> </w:t>
      </w:r>
      <w:proofErr w:type="spellStart"/>
      <w:r w:rsidR="000C0D4B">
        <w:rPr>
          <w:lang w:val="en"/>
        </w:rPr>
        <w:t>ConnectedServicesHandler</w:t>
      </w:r>
      <w:proofErr w:type="spellEnd"/>
      <w:r w:rsidR="009C6E6C">
        <w:rPr>
          <w:lang w:val="en"/>
        </w:rPr>
        <w:t>-</w:t>
      </w:r>
      <w:r w:rsidR="001E7504">
        <w:rPr>
          <w:lang w:val="en"/>
        </w:rPr>
        <w:t>class. It is the handler actually</w:t>
      </w:r>
      <w:r w:rsidR="000C0D4B">
        <w:rPr>
          <w:lang w:val="en"/>
        </w:rPr>
        <w:t xml:space="preserve"> that adds the service to the app project. </w:t>
      </w:r>
    </w:p>
    <w:p w14:paraId="416D2D13" w14:textId="0D7D50F5" w:rsidR="009C6E6C" w:rsidRDefault="00360D48" w:rsidP="00117F2E">
      <w:pPr>
        <w:rPr>
          <w:lang w:val="en"/>
        </w:rPr>
      </w:pPr>
      <w:r>
        <w:rPr>
          <w:lang w:val="en"/>
        </w:rPr>
        <w:t>In the handler you can add to the references of a project, modify its configuration and other files, and add new files, Connected</w:t>
      </w:r>
      <w:r w:rsidR="001E7504">
        <w:rPr>
          <w:lang w:val="en"/>
        </w:rPr>
        <w:t xml:space="preserve"> </w:t>
      </w:r>
      <w:r>
        <w:rPr>
          <w:lang w:val="en"/>
        </w:rPr>
        <w:t xml:space="preserve">Services </w:t>
      </w:r>
      <w:r w:rsidR="001E7504">
        <w:rPr>
          <w:lang w:val="en"/>
        </w:rPr>
        <w:t>SDK</w:t>
      </w:r>
      <w:r>
        <w:rPr>
          <w:lang w:val="en"/>
        </w:rPr>
        <w:t xml:space="preserve"> classes make it easy to </w:t>
      </w:r>
      <w:r w:rsidR="000C73BD">
        <w:rPr>
          <w:lang w:val="en"/>
        </w:rPr>
        <w:t xml:space="preserve">add references, read and </w:t>
      </w:r>
      <w:r>
        <w:rPr>
          <w:lang w:val="en"/>
        </w:rPr>
        <w:t xml:space="preserve">write </w:t>
      </w:r>
      <w:r w:rsidR="000C73BD">
        <w:rPr>
          <w:lang w:val="en"/>
        </w:rPr>
        <w:t>to XML files, and create new files. You can also use the full functionality of the Visual Studio SDK to perform more complex tasks.</w:t>
      </w:r>
    </w:p>
    <w:p w14:paraId="7A4AAEF8" w14:textId="77777777" w:rsidR="000C0D4B" w:rsidRPr="00117F2E" w:rsidRDefault="000C0D4B" w:rsidP="00117F2E">
      <w:pPr>
        <w:rPr>
          <w:lang w:val="en"/>
        </w:rPr>
      </w:pPr>
    </w:p>
    <w:p w14:paraId="4FA9F491" w14:textId="77777777" w:rsidR="00895930" w:rsidRPr="00A33045" w:rsidRDefault="00895930" w:rsidP="001C5522"/>
    <w:sectPr w:rsidR="00895930" w:rsidRPr="00A330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Steve Lasker" w:date="2015-04-06T12:37:00Z" w:initials="SL">
    <w:p w14:paraId="76F26EBE" w14:textId="77777777" w:rsidR="007E7B24" w:rsidRDefault="007E7B24" w:rsidP="001C5522">
      <w:pPr>
        <w:pStyle w:val="CommentText"/>
      </w:pPr>
      <w:r>
        <w:rPr>
          <w:rStyle w:val="CommentReference"/>
        </w:rPr>
        <w:annotationRef/>
      </w:r>
      <w:r>
        <w:rPr>
          <w:rStyle w:val="CommentReference"/>
        </w:rPr>
        <w:t xml:space="preserve">Please </w:t>
      </w:r>
      <w:r>
        <w:t xml:space="preserve">use the context menu on References instead? </w:t>
      </w:r>
    </w:p>
  </w:comment>
  <w:comment w:id="30" w:author="Steve Lasker" w:date="2015-04-06T12:39:00Z" w:initials="SL">
    <w:p w14:paraId="4D8F6256" w14:textId="77777777" w:rsidR="007E7B24" w:rsidRDefault="007E7B24" w:rsidP="001C5522">
      <w:pPr>
        <w:pStyle w:val="CommentText"/>
      </w:pPr>
      <w:r>
        <w:rPr>
          <w:rStyle w:val="CommentReference"/>
        </w:rPr>
        <w:annotationRef/>
      </w:r>
      <w:r>
        <w:t>Is this where you’ll describe the dependencies on the VS SDK?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F26EBE" w15:done="0"/>
  <w15:commentEx w15:paraId="4D8F62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06C"/>
    <w:multiLevelType w:val="hybridMultilevel"/>
    <w:tmpl w:val="DCB230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10CA4930"/>
    <w:multiLevelType w:val="hybridMultilevel"/>
    <w:tmpl w:val="12DC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78AE"/>
    <w:multiLevelType w:val="hybridMultilevel"/>
    <w:tmpl w:val="BB8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07B25"/>
    <w:multiLevelType w:val="hybridMultilevel"/>
    <w:tmpl w:val="0F82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350FD"/>
    <w:multiLevelType w:val="hybridMultilevel"/>
    <w:tmpl w:val="815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F48B9"/>
    <w:multiLevelType w:val="hybridMultilevel"/>
    <w:tmpl w:val="4DFA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20951"/>
    <w:multiLevelType w:val="hybridMultilevel"/>
    <w:tmpl w:val="6EE4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350AF"/>
    <w:multiLevelType w:val="hybridMultilevel"/>
    <w:tmpl w:val="15AA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30D28"/>
    <w:multiLevelType w:val="hybridMultilevel"/>
    <w:tmpl w:val="35F0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AF7CA7"/>
    <w:multiLevelType w:val="hybridMultilevel"/>
    <w:tmpl w:val="E2C4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B19E5"/>
    <w:multiLevelType w:val="hybridMultilevel"/>
    <w:tmpl w:val="2EE8C516"/>
    <w:lvl w:ilvl="0" w:tplc="E0F47844">
      <w:numFmt w:val="bullet"/>
      <w:lvlText w:val=""/>
      <w:lvlJc w:val="left"/>
      <w:pPr>
        <w:ind w:left="720" w:hanging="360"/>
      </w:pPr>
      <w:rPr>
        <w:rFonts w:ascii="Symbol" w:eastAsiaTheme="minorEastAsia"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5D64F6"/>
    <w:multiLevelType w:val="hybridMultilevel"/>
    <w:tmpl w:val="FCC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34E81"/>
    <w:multiLevelType w:val="hybridMultilevel"/>
    <w:tmpl w:val="01A6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921845"/>
    <w:multiLevelType w:val="hybridMultilevel"/>
    <w:tmpl w:val="2E0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DE3BB1"/>
    <w:multiLevelType w:val="hybridMultilevel"/>
    <w:tmpl w:val="7BB0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2A2F7F"/>
    <w:multiLevelType w:val="hybridMultilevel"/>
    <w:tmpl w:val="BBD6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1"/>
  </w:num>
  <w:num w:numId="5">
    <w:abstractNumId w:val="10"/>
  </w:num>
  <w:num w:numId="6">
    <w:abstractNumId w:val="7"/>
  </w:num>
  <w:num w:numId="7">
    <w:abstractNumId w:val="1"/>
  </w:num>
  <w:num w:numId="8">
    <w:abstractNumId w:val="15"/>
  </w:num>
  <w:num w:numId="9">
    <w:abstractNumId w:val="2"/>
  </w:num>
  <w:num w:numId="10">
    <w:abstractNumId w:val="13"/>
  </w:num>
  <w:num w:numId="11">
    <w:abstractNumId w:val="8"/>
  </w:num>
  <w:num w:numId="12">
    <w:abstractNumId w:val="3"/>
  </w:num>
  <w:num w:numId="13">
    <w:abstractNumId w:val="6"/>
  </w:num>
  <w:num w:numId="14">
    <w:abstractNumId w:val="9"/>
  </w:num>
  <w:num w:numId="15">
    <w:abstractNumId w:val="14"/>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asker">
    <w15:presenceInfo w15:providerId="AD" w15:userId="S-1-5-21-2127521184-1604012920-1887927527-1651238"/>
  </w15:person>
  <w15:person w15:author="Patrick Sheahan">
    <w15:presenceInfo w15:providerId="AD" w15:userId="S-1-5-21-2127521184-1604012920-1887927527-88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45"/>
    <w:rsid w:val="0000124B"/>
    <w:rsid w:val="00006B35"/>
    <w:rsid w:val="00027C00"/>
    <w:rsid w:val="00072217"/>
    <w:rsid w:val="00093B06"/>
    <w:rsid w:val="000B6684"/>
    <w:rsid w:val="000C08E2"/>
    <w:rsid w:val="000C0D4B"/>
    <w:rsid w:val="000C73BD"/>
    <w:rsid w:val="000D455C"/>
    <w:rsid w:val="00117F2E"/>
    <w:rsid w:val="0012556D"/>
    <w:rsid w:val="00140A87"/>
    <w:rsid w:val="00153251"/>
    <w:rsid w:val="00167F3B"/>
    <w:rsid w:val="00170906"/>
    <w:rsid w:val="00184192"/>
    <w:rsid w:val="001C5522"/>
    <w:rsid w:val="001D2CCC"/>
    <w:rsid w:val="001E7504"/>
    <w:rsid w:val="00211D0F"/>
    <w:rsid w:val="0021345D"/>
    <w:rsid w:val="00232A6B"/>
    <w:rsid w:val="002358E4"/>
    <w:rsid w:val="00273CF9"/>
    <w:rsid w:val="0028417D"/>
    <w:rsid w:val="002906AF"/>
    <w:rsid w:val="00291175"/>
    <w:rsid w:val="002B48F9"/>
    <w:rsid w:val="003446A8"/>
    <w:rsid w:val="00345884"/>
    <w:rsid w:val="00360D48"/>
    <w:rsid w:val="003716CA"/>
    <w:rsid w:val="003739B7"/>
    <w:rsid w:val="0037495B"/>
    <w:rsid w:val="00381381"/>
    <w:rsid w:val="003A2248"/>
    <w:rsid w:val="003B0182"/>
    <w:rsid w:val="003F4D75"/>
    <w:rsid w:val="00400B01"/>
    <w:rsid w:val="0040378D"/>
    <w:rsid w:val="0043582F"/>
    <w:rsid w:val="0048632A"/>
    <w:rsid w:val="004B21D8"/>
    <w:rsid w:val="004F7D08"/>
    <w:rsid w:val="00501BFA"/>
    <w:rsid w:val="00523952"/>
    <w:rsid w:val="00570FD0"/>
    <w:rsid w:val="00595331"/>
    <w:rsid w:val="005C2BDE"/>
    <w:rsid w:val="005D3C37"/>
    <w:rsid w:val="00651284"/>
    <w:rsid w:val="0069346E"/>
    <w:rsid w:val="006C35A5"/>
    <w:rsid w:val="006D1492"/>
    <w:rsid w:val="006F1391"/>
    <w:rsid w:val="007264A5"/>
    <w:rsid w:val="0074736D"/>
    <w:rsid w:val="00763977"/>
    <w:rsid w:val="00794BE4"/>
    <w:rsid w:val="007A6762"/>
    <w:rsid w:val="007E4507"/>
    <w:rsid w:val="007E78CF"/>
    <w:rsid w:val="007E7B24"/>
    <w:rsid w:val="00831330"/>
    <w:rsid w:val="00873086"/>
    <w:rsid w:val="008773C4"/>
    <w:rsid w:val="00895930"/>
    <w:rsid w:val="008A36F7"/>
    <w:rsid w:val="00921540"/>
    <w:rsid w:val="00950ED6"/>
    <w:rsid w:val="00956C5C"/>
    <w:rsid w:val="00971890"/>
    <w:rsid w:val="00981CE1"/>
    <w:rsid w:val="00994CE2"/>
    <w:rsid w:val="0099550B"/>
    <w:rsid w:val="009B4B55"/>
    <w:rsid w:val="009C6E6C"/>
    <w:rsid w:val="009F0442"/>
    <w:rsid w:val="00A05B0D"/>
    <w:rsid w:val="00A110F4"/>
    <w:rsid w:val="00A2283D"/>
    <w:rsid w:val="00A33045"/>
    <w:rsid w:val="00A37890"/>
    <w:rsid w:val="00A51EAB"/>
    <w:rsid w:val="00A87032"/>
    <w:rsid w:val="00AB1A39"/>
    <w:rsid w:val="00AB3EF8"/>
    <w:rsid w:val="00AC7AFC"/>
    <w:rsid w:val="00AD07A0"/>
    <w:rsid w:val="00AD4FE2"/>
    <w:rsid w:val="00B254A6"/>
    <w:rsid w:val="00B30C67"/>
    <w:rsid w:val="00B4287A"/>
    <w:rsid w:val="00B47978"/>
    <w:rsid w:val="00B51B5C"/>
    <w:rsid w:val="00B53819"/>
    <w:rsid w:val="00B57B92"/>
    <w:rsid w:val="00B6512A"/>
    <w:rsid w:val="00B9107B"/>
    <w:rsid w:val="00BA6DB1"/>
    <w:rsid w:val="00BB1823"/>
    <w:rsid w:val="00C2019F"/>
    <w:rsid w:val="00C223CD"/>
    <w:rsid w:val="00C56BE1"/>
    <w:rsid w:val="00C6102A"/>
    <w:rsid w:val="00CB72FE"/>
    <w:rsid w:val="00CC2C49"/>
    <w:rsid w:val="00CD0999"/>
    <w:rsid w:val="00CE4201"/>
    <w:rsid w:val="00CF6F80"/>
    <w:rsid w:val="00D21F0C"/>
    <w:rsid w:val="00D337B4"/>
    <w:rsid w:val="00D470EB"/>
    <w:rsid w:val="00D726E1"/>
    <w:rsid w:val="00D87EE1"/>
    <w:rsid w:val="00DB2A87"/>
    <w:rsid w:val="00DC44BB"/>
    <w:rsid w:val="00E5727A"/>
    <w:rsid w:val="00E647D7"/>
    <w:rsid w:val="00E7758A"/>
    <w:rsid w:val="00EB1D99"/>
    <w:rsid w:val="00EB68A6"/>
    <w:rsid w:val="00EC2A74"/>
    <w:rsid w:val="00EC6E17"/>
    <w:rsid w:val="00ED4358"/>
    <w:rsid w:val="00EF1ADA"/>
    <w:rsid w:val="00F13D2E"/>
    <w:rsid w:val="00F1642E"/>
    <w:rsid w:val="00F24237"/>
    <w:rsid w:val="00F417D1"/>
    <w:rsid w:val="00F56242"/>
    <w:rsid w:val="00F56FC8"/>
    <w:rsid w:val="00FA39B4"/>
    <w:rsid w:val="00FC3DA6"/>
    <w:rsid w:val="00FF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0FC9"/>
  <w15:docId w15:val="{346838A2-5D8C-4CC0-AEC2-3D0624CF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522"/>
    <w:pPr>
      <w:jc w:val="left"/>
    </w:pPr>
  </w:style>
  <w:style w:type="paragraph" w:styleId="Heading1">
    <w:name w:val="heading 1"/>
    <w:basedOn w:val="Normal"/>
    <w:next w:val="Normal"/>
    <w:link w:val="Heading1Char"/>
    <w:uiPriority w:val="9"/>
    <w:qFormat/>
    <w:rsid w:val="00AD4FE2"/>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AD4FE2"/>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AD4FE2"/>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AD4FE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AD4FE2"/>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D4FE2"/>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D4FE2"/>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D4FE2"/>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D4FE2"/>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FE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D4FE2"/>
    <w:rPr>
      <w:smallCaps/>
      <w:sz w:val="48"/>
      <w:szCs w:val="48"/>
    </w:rPr>
  </w:style>
  <w:style w:type="character" w:customStyle="1" w:styleId="Heading1Char">
    <w:name w:val="Heading 1 Char"/>
    <w:basedOn w:val="DefaultParagraphFont"/>
    <w:link w:val="Heading1"/>
    <w:uiPriority w:val="9"/>
    <w:rsid w:val="00AD4FE2"/>
    <w:rPr>
      <w:smallCaps/>
      <w:spacing w:val="5"/>
      <w:sz w:val="32"/>
      <w:szCs w:val="32"/>
    </w:rPr>
  </w:style>
  <w:style w:type="paragraph" w:styleId="ListParagraph">
    <w:name w:val="List Paragraph"/>
    <w:basedOn w:val="Normal"/>
    <w:uiPriority w:val="34"/>
    <w:qFormat/>
    <w:rsid w:val="00AD4FE2"/>
    <w:pPr>
      <w:ind w:left="720"/>
      <w:contextualSpacing/>
    </w:pPr>
  </w:style>
  <w:style w:type="paragraph" w:styleId="NoSpacing">
    <w:name w:val="No Spacing"/>
    <w:basedOn w:val="Normal"/>
    <w:link w:val="NoSpacingChar"/>
    <w:uiPriority w:val="1"/>
    <w:qFormat/>
    <w:rsid w:val="00AD4FE2"/>
    <w:pPr>
      <w:spacing w:after="0" w:line="240" w:lineRule="auto"/>
    </w:pPr>
  </w:style>
  <w:style w:type="character" w:customStyle="1" w:styleId="Heading2Char">
    <w:name w:val="Heading 2 Char"/>
    <w:basedOn w:val="DefaultParagraphFont"/>
    <w:link w:val="Heading2"/>
    <w:uiPriority w:val="9"/>
    <w:rsid w:val="00AD4FE2"/>
    <w:rPr>
      <w:smallCaps/>
      <w:spacing w:val="5"/>
      <w:sz w:val="28"/>
      <w:szCs w:val="28"/>
    </w:rPr>
  </w:style>
  <w:style w:type="paragraph" w:styleId="BalloonText">
    <w:name w:val="Balloon Text"/>
    <w:basedOn w:val="Normal"/>
    <w:link w:val="BalloonTextChar"/>
    <w:uiPriority w:val="99"/>
    <w:semiHidden/>
    <w:unhideWhenUsed/>
    <w:rsid w:val="00BB1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23"/>
    <w:rPr>
      <w:rFonts w:ascii="Tahoma" w:hAnsi="Tahoma" w:cs="Tahoma"/>
      <w:sz w:val="16"/>
      <w:szCs w:val="16"/>
    </w:rPr>
  </w:style>
  <w:style w:type="table" w:styleId="TableGrid">
    <w:name w:val="Table Grid"/>
    <w:basedOn w:val="TableNormal"/>
    <w:uiPriority w:val="59"/>
    <w:rsid w:val="00CF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EECE1" w:themeFill="background2"/>
    </w:tcPr>
  </w:style>
  <w:style w:type="character" w:customStyle="1" w:styleId="Heading3Char">
    <w:name w:val="Heading 3 Char"/>
    <w:basedOn w:val="DefaultParagraphFont"/>
    <w:link w:val="Heading3"/>
    <w:uiPriority w:val="9"/>
    <w:rsid w:val="00AD4FE2"/>
    <w:rPr>
      <w:smallCaps/>
      <w:spacing w:val="5"/>
      <w:sz w:val="24"/>
      <w:szCs w:val="24"/>
    </w:rPr>
  </w:style>
  <w:style w:type="character" w:customStyle="1" w:styleId="Heading4Char">
    <w:name w:val="Heading 4 Char"/>
    <w:basedOn w:val="DefaultParagraphFont"/>
    <w:link w:val="Heading4"/>
    <w:uiPriority w:val="9"/>
    <w:semiHidden/>
    <w:rsid w:val="00AD4FE2"/>
    <w:rPr>
      <w:smallCaps/>
      <w:spacing w:val="10"/>
      <w:sz w:val="22"/>
      <w:szCs w:val="22"/>
    </w:rPr>
  </w:style>
  <w:style w:type="character" w:customStyle="1" w:styleId="Heading5Char">
    <w:name w:val="Heading 5 Char"/>
    <w:basedOn w:val="DefaultParagraphFont"/>
    <w:link w:val="Heading5"/>
    <w:uiPriority w:val="9"/>
    <w:semiHidden/>
    <w:rsid w:val="00AD4FE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D4FE2"/>
    <w:rPr>
      <w:smallCaps/>
      <w:color w:val="C0504D" w:themeColor="accent2"/>
      <w:spacing w:val="5"/>
      <w:sz w:val="22"/>
    </w:rPr>
  </w:style>
  <w:style w:type="character" w:customStyle="1" w:styleId="Heading7Char">
    <w:name w:val="Heading 7 Char"/>
    <w:basedOn w:val="DefaultParagraphFont"/>
    <w:link w:val="Heading7"/>
    <w:uiPriority w:val="9"/>
    <w:semiHidden/>
    <w:rsid w:val="00AD4FE2"/>
    <w:rPr>
      <w:b/>
      <w:smallCaps/>
      <w:color w:val="C0504D" w:themeColor="accent2"/>
      <w:spacing w:val="10"/>
    </w:rPr>
  </w:style>
  <w:style w:type="character" w:customStyle="1" w:styleId="Heading8Char">
    <w:name w:val="Heading 8 Char"/>
    <w:basedOn w:val="DefaultParagraphFont"/>
    <w:link w:val="Heading8"/>
    <w:uiPriority w:val="9"/>
    <w:semiHidden/>
    <w:rsid w:val="00AD4FE2"/>
    <w:rPr>
      <w:b/>
      <w:i/>
      <w:smallCaps/>
      <w:color w:val="943634" w:themeColor="accent2" w:themeShade="BF"/>
    </w:rPr>
  </w:style>
  <w:style w:type="character" w:customStyle="1" w:styleId="Heading9Char">
    <w:name w:val="Heading 9 Char"/>
    <w:basedOn w:val="DefaultParagraphFont"/>
    <w:link w:val="Heading9"/>
    <w:uiPriority w:val="9"/>
    <w:semiHidden/>
    <w:rsid w:val="00AD4FE2"/>
    <w:rPr>
      <w:b/>
      <w:i/>
      <w:smallCaps/>
      <w:color w:val="622423" w:themeColor="accent2" w:themeShade="7F"/>
    </w:rPr>
  </w:style>
  <w:style w:type="paragraph" w:styleId="Caption">
    <w:name w:val="caption"/>
    <w:basedOn w:val="Normal"/>
    <w:next w:val="Normal"/>
    <w:uiPriority w:val="35"/>
    <w:semiHidden/>
    <w:unhideWhenUsed/>
    <w:qFormat/>
    <w:rsid w:val="00AD4FE2"/>
    <w:rPr>
      <w:b/>
      <w:bCs/>
      <w:caps/>
      <w:sz w:val="16"/>
      <w:szCs w:val="18"/>
    </w:rPr>
  </w:style>
  <w:style w:type="paragraph" w:styleId="Subtitle">
    <w:name w:val="Subtitle"/>
    <w:basedOn w:val="Normal"/>
    <w:next w:val="Normal"/>
    <w:link w:val="SubtitleChar"/>
    <w:uiPriority w:val="11"/>
    <w:qFormat/>
    <w:rsid w:val="00AD4FE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D4FE2"/>
    <w:rPr>
      <w:rFonts w:asciiTheme="majorHAnsi" w:eastAsiaTheme="majorEastAsia" w:hAnsiTheme="majorHAnsi" w:cstheme="majorBidi"/>
      <w:szCs w:val="22"/>
    </w:rPr>
  </w:style>
  <w:style w:type="character" w:styleId="Strong">
    <w:name w:val="Strong"/>
    <w:uiPriority w:val="22"/>
    <w:qFormat/>
    <w:rsid w:val="00AD4FE2"/>
    <w:rPr>
      <w:b/>
      <w:color w:val="C0504D" w:themeColor="accent2"/>
    </w:rPr>
  </w:style>
  <w:style w:type="character" w:styleId="Emphasis">
    <w:name w:val="Emphasis"/>
    <w:uiPriority w:val="20"/>
    <w:qFormat/>
    <w:rsid w:val="00AD4FE2"/>
    <w:rPr>
      <w:b/>
      <w:i/>
      <w:spacing w:val="10"/>
    </w:rPr>
  </w:style>
  <w:style w:type="character" w:customStyle="1" w:styleId="NoSpacingChar">
    <w:name w:val="No Spacing Char"/>
    <w:basedOn w:val="DefaultParagraphFont"/>
    <w:link w:val="NoSpacing"/>
    <w:uiPriority w:val="1"/>
    <w:rsid w:val="00AD4FE2"/>
  </w:style>
  <w:style w:type="paragraph" w:styleId="Quote">
    <w:name w:val="Quote"/>
    <w:basedOn w:val="Normal"/>
    <w:next w:val="Normal"/>
    <w:link w:val="QuoteChar"/>
    <w:uiPriority w:val="29"/>
    <w:qFormat/>
    <w:rsid w:val="00AD4FE2"/>
    <w:rPr>
      <w:i/>
    </w:rPr>
  </w:style>
  <w:style w:type="character" w:customStyle="1" w:styleId="QuoteChar">
    <w:name w:val="Quote Char"/>
    <w:basedOn w:val="DefaultParagraphFont"/>
    <w:link w:val="Quote"/>
    <w:uiPriority w:val="29"/>
    <w:rsid w:val="00AD4FE2"/>
    <w:rPr>
      <w:i/>
    </w:rPr>
  </w:style>
  <w:style w:type="paragraph" w:styleId="IntenseQuote">
    <w:name w:val="Intense Quote"/>
    <w:basedOn w:val="Normal"/>
    <w:next w:val="Normal"/>
    <w:link w:val="IntenseQuoteChar"/>
    <w:uiPriority w:val="30"/>
    <w:qFormat/>
    <w:rsid w:val="00AD4FE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D4FE2"/>
    <w:rPr>
      <w:b/>
      <w:i/>
      <w:color w:val="FFFFFF" w:themeColor="background1"/>
      <w:shd w:val="clear" w:color="auto" w:fill="C0504D" w:themeFill="accent2"/>
    </w:rPr>
  </w:style>
  <w:style w:type="character" w:styleId="SubtleEmphasis">
    <w:name w:val="Subtle Emphasis"/>
    <w:uiPriority w:val="19"/>
    <w:qFormat/>
    <w:rsid w:val="00AD4FE2"/>
    <w:rPr>
      <w:i/>
    </w:rPr>
  </w:style>
  <w:style w:type="character" w:styleId="IntenseEmphasis">
    <w:name w:val="Intense Emphasis"/>
    <w:uiPriority w:val="21"/>
    <w:qFormat/>
    <w:rsid w:val="00AD4FE2"/>
    <w:rPr>
      <w:b/>
      <w:i/>
      <w:color w:val="C0504D" w:themeColor="accent2"/>
      <w:spacing w:val="10"/>
    </w:rPr>
  </w:style>
  <w:style w:type="character" w:styleId="SubtleReference">
    <w:name w:val="Subtle Reference"/>
    <w:uiPriority w:val="31"/>
    <w:qFormat/>
    <w:rsid w:val="00AD4FE2"/>
    <w:rPr>
      <w:b/>
    </w:rPr>
  </w:style>
  <w:style w:type="character" w:styleId="IntenseReference">
    <w:name w:val="Intense Reference"/>
    <w:uiPriority w:val="32"/>
    <w:qFormat/>
    <w:rsid w:val="00AD4FE2"/>
    <w:rPr>
      <w:b/>
      <w:bCs/>
      <w:smallCaps/>
      <w:spacing w:val="5"/>
      <w:sz w:val="22"/>
      <w:szCs w:val="22"/>
      <w:u w:val="single"/>
    </w:rPr>
  </w:style>
  <w:style w:type="character" w:styleId="BookTitle">
    <w:name w:val="Book Title"/>
    <w:uiPriority w:val="33"/>
    <w:qFormat/>
    <w:rsid w:val="00AD4FE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4FE2"/>
    <w:pPr>
      <w:outlineLvl w:val="9"/>
    </w:pPr>
    <w:rPr>
      <w:lang w:bidi="en-US"/>
    </w:rPr>
  </w:style>
  <w:style w:type="character" w:styleId="CommentReference">
    <w:name w:val="annotation reference"/>
    <w:basedOn w:val="DefaultParagraphFont"/>
    <w:uiPriority w:val="99"/>
    <w:semiHidden/>
    <w:unhideWhenUsed/>
    <w:rsid w:val="007E7B24"/>
    <w:rPr>
      <w:sz w:val="16"/>
      <w:szCs w:val="16"/>
    </w:rPr>
  </w:style>
  <w:style w:type="paragraph" w:styleId="CommentText">
    <w:name w:val="annotation text"/>
    <w:basedOn w:val="Normal"/>
    <w:link w:val="CommentTextChar"/>
    <w:uiPriority w:val="99"/>
    <w:unhideWhenUsed/>
    <w:rsid w:val="007E7B24"/>
    <w:pPr>
      <w:spacing w:line="240" w:lineRule="auto"/>
    </w:pPr>
  </w:style>
  <w:style w:type="character" w:customStyle="1" w:styleId="CommentTextChar">
    <w:name w:val="Comment Text Char"/>
    <w:basedOn w:val="DefaultParagraphFont"/>
    <w:link w:val="CommentText"/>
    <w:uiPriority w:val="99"/>
    <w:rsid w:val="007E7B24"/>
  </w:style>
  <w:style w:type="paragraph" w:styleId="CommentSubject">
    <w:name w:val="annotation subject"/>
    <w:basedOn w:val="CommentText"/>
    <w:next w:val="CommentText"/>
    <w:link w:val="CommentSubjectChar"/>
    <w:uiPriority w:val="99"/>
    <w:semiHidden/>
    <w:unhideWhenUsed/>
    <w:rsid w:val="007E7B24"/>
    <w:rPr>
      <w:b/>
      <w:bCs/>
    </w:rPr>
  </w:style>
  <w:style w:type="character" w:customStyle="1" w:styleId="CommentSubjectChar">
    <w:name w:val="Comment Subject Char"/>
    <w:basedOn w:val="CommentTextChar"/>
    <w:link w:val="CommentSubject"/>
    <w:uiPriority w:val="99"/>
    <w:semiHidden/>
    <w:rsid w:val="007E7B24"/>
    <w:rPr>
      <w:b/>
      <w:bCs/>
    </w:rPr>
  </w:style>
  <w:style w:type="paragraph" w:customStyle="1" w:styleId="code">
    <w:name w:val="code"/>
    <w:basedOn w:val="Normal"/>
    <w:link w:val="codeChar"/>
    <w:qFormat/>
    <w:rsid w:val="00A05B0D"/>
    <w:pPr>
      <w:autoSpaceDE w:val="0"/>
      <w:autoSpaceDN w:val="0"/>
      <w:adjustRightInd w:val="0"/>
      <w:spacing w:after="0" w:line="240" w:lineRule="auto"/>
      <w:ind w:left="720"/>
    </w:pPr>
    <w:rPr>
      <w:rFonts w:ascii="Consolas" w:hAnsi="Consolas" w:cs="Consolas"/>
      <w:color w:val="000000"/>
      <w:sz w:val="19"/>
      <w:szCs w:val="19"/>
    </w:rPr>
  </w:style>
  <w:style w:type="character" w:customStyle="1" w:styleId="codeChar">
    <w:name w:val="code Char"/>
    <w:basedOn w:val="DefaultParagraphFont"/>
    <w:link w:val="code"/>
    <w:rsid w:val="00A05B0D"/>
    <w:rPr>
      <w:rFonts w:ascii="Consolas" w:hAnsi="Consolas" w:cs="Consolas"/>
      <w:color w:val="000000"/>
      <w:sz w:val="19"/>
      <w:szCs w:val="19"/>
    </w:rPr>
  </w:style>
  <w:style w:type="character" w:styleId="Hyperlink">
    <w:name w:val="Hyperlink"/>
    <w:basedOn w:val="DefaultParagraphFont"/>
    <w:uiPriority w:val="99"/>
    <w:unhideWhenUsed/>
    <w:rsid w:val="00072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sdn.microsoft.com/en-us/library/dd460648(v=vs.110).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icrosoft/ConnectedServices-ProviderAuthorSamples/blob/master/Externals/Microsoft.VisualStudio.ConnectedServices.vsix"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DD4E1155FE2A479D949C688FB51397" ma:contentTypeVersion="16" ma:contentTypeDescription="Create a new document." ma:contentTypeScope="" ma:versionID="c6d8674e91fceb743af83b1b5a066653">
  <xsd:schema xmlns:xsd="http://www.w3.org/2001/XMLSchema" xmlns:xs="http://www.w3.org/2001/XMLSchema" xmlns:p="http://schemas.microsoft.com/office/2006/metadata/properties" xmlns:ns1="http://schemas.microsoft.com/sharepoint/v3" xmlns:ns2="20818b2c-bca0-4b11-a5ca-3fdd6af3ec69" xmlns:ns3="230e9df3-be65-4c73-a93b-d1236ebd677e" xmlns:ns4="http://schemas.microsoft.com/sharepoint/v4" xmlns:ns5="2ea8513e-ca77-4223-91d5-a99abe791793" targetNamespace="http://schemas.microsoft.com/office/2006/metadata/properties" ma:root="true" ma:fieldsID="96a2eb4708d4c87d101d09bd4bb6947d" ns1:_="" ns2:_="" ns3:_="" ns4:_="" ns5:_="">
    <xsd:import namespace="http://schemas.microsoft.com/sharepoint/v3"/>
    <xsd:import namespace="20818b2c-bca0-4b11-a5ca-3fdd6af3ec69"/>
    <xsd:import namespace="230e9df3-be65-4c73-a93b-d1236ebd677e"/>
    <xsd:import namespace="http://schemas.microsoft.com/sharepoint/v4"/>
    <xsd:import namespace="2ea8513e-ca77-4223-91d5-a99abe791793"/>
    <xsd:element name="properties">
      <xsd:complexType>
        <xsd:sequence>
          <xsd:element name="documentManagement">
            <xsd:complexType>
              <xsd:all>
                <xsd:element ref="ns2:SharedWithUsers" minOccurs="0"/>
                <xsd:element ref="ns3:TaxCatchAll" minOccurs="0"/>
                <xsd:element ref="ns1:AverageRating" minOccurs="0"/>
                <xsd:element ref="ns1:RatingCount" minOccurs="0"/>
                <xsd:element ref="ns1:RatedBy" minOccurs="0"/>
                <xsd:element ref="ns1:Ratings" minOccurs="0"/>
                <xsd:element ref="ns1:LikesCount" minOccurs="0"/>
                <xsd:element ref="ns1:LikedBy" minOccurs="0"/>
                <xsd:element ref="ns1:_vti_ItemHoldRecordStatus" minOccurs="0"/>
                <xsd:element ref="ns4:IconOverlay"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vti_ItemHoldRecordStatus" ma:index="1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818b2c-bca0-4b11-a5ca-3fdd6af3ec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3aeec37-a942-4365-9bad-d97528ff7f3a}" ma:internalName="TaxCatchAll" ma:showField="CatchAllData" ma:web="2ea8513e-ca77-4223-91d5-a99abe7917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8" nillable="true" ma:displayName="Sharing Hint Hash" ma:internalName="SharingHintHash" ma:readOnly="true">
      <xsd:simpleType>
        <xsd:restriction base="dms:Text"/>
      </xsd:simple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IconOverlay xmlns="http://schemas.microsoft.com/sharepoint/v4" xsi:nil="true"/>
    <Ratings xmlns="http://schemas.microsoft.com/sharepoint/v3" xsi:nil="true"/>
    <LikedBy xmlns="http://schemas.microsoft.com/sharepoint/v3">
      <UserInfo>
        <DisplayName/>
        <AccountId xsi:nil="true"/>
        <AccountType/>
      </UserInfo>
    </LikedBy>
    <TaxCatchAll xmlns="230e9df3-be65-4c73-a93b-d1236ebd677e"/>
    <RatedBy xmlns="http://schemas.microsoft.com/sharepoint/v3">
      <UserInfo>
        <DisplayName/>
        <AccountId xsi:nil="true"/>
        <AccountType/>
      </UserInfo>
    </RatedBy>
    <SharedWithUsers xmlns="20818b2c-bca0-4b11-a5ca-3fdd6af3ec69">
      <UserInfo>
        <DisplayName>Patrick Sheahan</DisplayName>
        <AccountId>1502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8894-77B1-418D-8422-5D457A529720}">
  <ds:schemaRefs>
    <ds:schemaRef ds:uri="http://schemas.microsoft.com/sharepoint/v3/contenttype/forms"/>
  </ds:schemaRefs>
</ds:datastoreItem>
</file>

<file path=customXml/itemProps2.xml><?xml version="1.0" encoding="utf-8"?>
<ds:datastoreItem xmlns:ds="http://schemas.openxmlformats.org/officeDocument/2006/customXml" ds:itemID="{A323691E-C135-45F6-92F4-25848D781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818b2c-bca0-4b11-a5ca-3fdd6af3ec69"/>
    <ds:schemaRef ds:uri="230e9df3-be65-4c73-a93b-d1236ebd677e"/>
    <ds:schemaRef ds:uri="http://schemas.microsoft.com/sharepoint/v4"/>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AAB8E0-9838-45BA-BD68-1FC1C75CDECC}">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230e9df3-be65-4c73-a93b-d1236ebd677e"/>
    <ds:schemaRef ds:uri="20818b2c-bca0-4b11-a5ca-3fdd6af3ec69"/>
  </ds:schemaRefs>
</ds:datastoreItem>
</file>

<file path=customXml/itemProps4.xml><?xml version="1.0" encoding="utf-8"?>
<ds:datastoreItem xmlns:ds="http://schemas.openxmlformats.org/officeDocument/2006/customXml" ds:itemID="{AA05BF9F-B7BF-4DB8-96C6-AFB01537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Connected Services SDK Overview</vt:lpstr>
    </vt:vector>
  </TitlesOfParts>
  <Company>Microsoft Corporation</Company>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Services SDK Overview</dc:title>
  <dc:creator>Steve Lasker</dc:creator>
  <cp:lastModifiedBy>Steve Lasker</cp:lastModifiedBy>
  <cp:revision>3</cp:revision>
  <dcterms:created xsi:type="dcterms:W3CDTF">2015-04-15T20:07:00Z</dcterms:created>
  <dcterms:modified xsi:type="dcterms:W3CDTF">2015-04-15T20:11:00Z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0x01010028DD4E1155FE2A479D949C688FB51397</vt:lpwstr>
  </property>
</Properties>
</file>